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5" w:rsidRPr="00816E5B" w:rsidRDefault="007C363C" w:rsidP="0047382F">
      <w:pPr>
        <w:jc w:val="center"/>
        <w:rPr>
          <w:rFonts w:ascii="Arial" w:hAnsi="Arial" w:cs="Arial"/>
          <w:b/>
          <w:sz w:val="28"/>
          <w:szCs w:val="28"/>
        </w:rPr>
      </w:pPr>
      <w:r w:rsidRPr="005D79AE">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3F71F4" w:rsidRPr="005D79AE">
        <w:rPr>
          <w:rFonts w:ascii="Arial" w:hAnsi="Arial" w:cs="Arial"/>
          <w:b/>
          <w:noProof/>
          <w:sz w:val="22"/>
          <w:szCs w:val="22"/>
          <w:lang w:eastAsia="zh-TW"/>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121920</wp:posOffset>
                </wp:positionV>
                <wp:extent cx="5875020" cy="15875"/>
                <wp:effectExtent l="19050" t="19050" r="11430" b="3175"/>
                <wp:wrapNone/>
                <wp:docPr id="3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5020" cy="15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3885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" strokeweight="2.25pt"/>
            </w:pict>
          </mc:Fallback>
        </mc:AlternateContent>
      </w:r>
    </w:p>
    <w:p w:rsidR="00C444CF" w:rsidRPr="001846B4" w:rsidRDefault="00F82597" w:rsidP="00C444CF">
      <w:pPr>
        <w:jc w:val="center"/>
        <w:rPr>
          <w:rFonts w:ascii="Arial" w:hAnsi="Arial" w:cs="Arial"/>
          <w:b/>
        </w:rPr>
      </w:pPr>
      <w:r w:rsidRPr="000101DC">
        <w:rPr>
          <w:rFonts w:ascii="Arial" w:hAnsi="Arial" w:cs="Arial"/>
          <w:b/>
        </w:rPr>
        <w:t xml:space="preserve">ECE </w:t>
      </w:r>
      <w:r w:rsidR="00FD7559" w:rsidRPr="001846B4">
        <w:rPr>
          <w:rFonts w:ascii="Arial" w:hAnsi="Arial" w:cs="Arial"/>
          <w:b/>
        </w:rPr>
        <w:t>4</w:t>
      </w:r>
      <w:r w:rsidR="0005627B" w:rsidRPr="001846B4">
        <w:rPr>
          <w:rFonts w:ascii="Arial" w:hAnsi="Arial" w:cs="Arial"/>
          <w:b/>
        </w:rPr>
        <w:t>960</w:t>
      </w:r>
      <w:r w:rsidRPr="001846B4">
        <w:rPr>
          <w:rFonts w:ascii="Arial" w:hAnsi="Arial" w:cs="Arial"/>
          <w:b/>
        </w:rPr>
        <w:t xml:space="preserve">: </w:t>
      </w:r>
      <w:r w:rsidR="0005627B" w:rsidRPr="001846B4">
        <w:rPr>
          <w:rFonts w:ascii="Arial" w:hAnsi="Arial" w:cs="Arial"/>
          <w:b/>
        </w:rPr>
        <w:t>Computational and Software Engineering</w:t>
      </w:r>
    </w:p>
    <w:p w:rsidR="00C444CF" w:rsidRPr="005D79AE" w:rsidRDefault="00C444CF" w:rsidP="00C444CF">
      <w:pPr>
        <w:jc w:val="center"/>
        <w:rPr>
          <w:rFonts w:ascii="Arial" w:hAnsi="Arial" w:cs="Arial"/>
          <w:b/>
        </w:rPr>
      </w:pPr>
    </w:p>
    <w:p w:rsidR="0047382F" w:rsidRPr="005D79AE" w:rsidRDefault="0005627B" w:rsidP="0047382F">
      <w:pPr>
        <w:jc w:val="center"/>
        <w:rPr>
          <w:rFonts w:ascii="Arial" w:hAnsi="Arial" w:cs="Arial"/>
          <w:b/>
        </w:rPr>
      </w:pPr>
      <w:r w:rsidRPr="005D79AE">
        <w:rPr>
          <w:rFonts w:ascii="Arial" w:hAnsi="Arial" w:cs="Arial"/>
          <w:b/>
        </w:rPr>
        <w:t>Spring</w:t>
      </w:r>
      <w:r w:rsidR="00E53A08" w:rsidRPr="005D79AE">
        <w:rPr>
          <w:rFonts w:ascii="Arial" w:hAnsi="Arial" w:cs="Arial"/>
          <w:b/>
        </w:rPr>
        <w:t xml:space="preserve"> 20</w:t>
      </w:r>
      <w:r w:rsidR="004F4AA8" w:rsidRPr="005D79AE">
        <w:rPr>
          <w:rFonts w:ascii="Arial" w:hAnsi="Arial" w:cs="Arial"/>
          <w:b/>
        </w:rPr>
        <w:t>18</w:t>
      </w:r>
    </w:p>
    <w:p w:rsidR="005E1225" w:rsidRPr="00816E5B" w:rsidRDefault="003F71F4" w:rsidP="0047382F">
      <w:pPr>
        <w:jc w:val="center"/>
        <w:rPr>
          <w:rFonts w:ascii="Arial" w:hAnsi="Arial" w:cs="Arial"/>
          <w:b/>
          <w:sz w:val="28"/>
          <w:szCs w:val="28"/>
        </w:rPr>
      </w:pPr>
      <w:r w:rsidRPr="005D79AE">
        <w:rPr>
          <w:rFonts w:ascii="Arial" w:hAnsi="Arial" w:cs="Arial"/>
          <w:b/>
          <w:noProof/>
          <w:sz w:val="22"/>
          <w:szCs w:val="22"/>
          <w:lang w:eastAsia="zh-TW"/>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59690</wp:posOffset>
                </wp:positionV>
                <wp:extent cx="5875020" cy="17780"/>
                <wp:effectExtent l="19050" t="19050" r="11430" b="1270"/>
                <wp:wrapNone/>
                <wp:docPr id="32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17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C62C9" id="Line 3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" strokeweight="2.25pt"/>
            </w:pict>
          </mc:Fallback>
        </mc:AlternateContent>
      </w:r>
    </w:p>
    <w:p w:rsidR="0047382F" w:rsidRPr="001846B4" w:rsidRDefault="00C74241" w:rsidP="00C74241">
      <w:pPr>
        <w:jc w:val="center"/>
        <w:rPr>
          <w:rFonts w:ascii="Arial" w:hAnsi="Arial" w:cs="Arial"/>
          <w:b/>
          <w:sz w:val="16"/>
          <w:szCs w:val="16"/>
        </w:rPr>
      </w:pPr>
      <w:r w:rsidRPr="000101DC">
        <w:rPr>
          <w:rFonts w:ascii="Arial" w:hAnsi="Arial" w:cs="Arial"/>
          <w:b/>
        </w:rPr>
        <w:t xml:space="preserve">Programming Assignment </w:t>
      </w:r>
      <w:r w:rsidR="009515A1" w:rsidRPr="001846B4">
        <w:rPr>
          <w:rFonts w:ascii="Arial" w:hAnsi="Arial" w:cs="Arial"/>
          <w:b/>
        </w:rPr>
        <w:t>3</w:t>
      </w:r>
      <w:r w:rsidRPr="001846B4">
        <w:rPr>
          <w:rFonts w:ascii="Arial" w:hAnsi="Arial" w:cs="Arial"/>
          <w:b/>
        </w:rPr>
        <w:t xml:space="preserve">: </w:t>
      </w:r>
      <w:r w:rsidR="009515A1" w:rsidRPr="001846B4">
        <w:rPr>
          <w:rFonts w:ascii="Arial" w:hAnsi="Arial" w:cs="Arial"/>
          <w:b/>
        </w:rPr>
        <w:t>Parameter Extraction from Least-Square Fitting</w:t>
      </w:r>
    </w:p>
    <w:p w:rsidR="00C01976" w:rsidRPr="00816E5B" w:rsidRDefault="003F71F4" w:rsidP="0047382F">
      <w:pPr>
        <w:jc w:val="center"/>
        <w:rPr>
          <w:rFonts w:ascii="Arial" w:hAnsi="Arial" w:cs="Arial"/>
          <w:b/>
          <w:sz w:val="16"/>
          <w:szCs w:val="16"/>
        </w:rPr>
      </w:pPr>
      <w:r w:rsidRPr="005D79AE">
        <w:rPr>
          <w:rFonts w:ascii="Arial" w:hAnsi="Arial" w:cs="Arial"/>
          <w:b/>
          <w:noProof/>
          <w:sz w:val="16"/>
          <w:szCs w:val="16"/>
          <w:lang w:eastAsia="zh-TW"/>
        </w:rPr>
        <mc:AlternateContent>
          <mc:Choice Requires="wps">
            <w:drawing>
              <wp:anchor distT="4294967293" distB="4294967293" distL="114300" distR="114300" simplePos="0" relativeHeight="251656192" behindDoc="0" locked="0" layoutInCell="1" allowOverlap="1">
                <wp:simplePos x="0" y="0"/>
                <wp:positionH relativeFrom="column">
                  <wp:posOffset>-22860</wp:posOffset>
                </wp:positionH>
                <wp:positionV relativeFrom="paragraph">
                  <wp:posOffset>38099</wp:posOffset>
                </wp:positionV>
                <wp:extent cx="5943600" cy="0"/>
                <wp:effectExtent l="0" t="19050" r="0" b="0"/>
                <wp:wrapNone/>
                <wp:docPr id="3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DA13B" id="Line 7" o:spid="_x0000_s1026" style="position:absolute;left:0;text-align:left;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pt,3pt" to="466.2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" strokeweight="2.25pt"/>
            </w:pict>
          </mc:Fallback>
        </mc:AlternateContent>
      </w:r>
    </w:p>
    <w:p w:rsidR="00FD7559" w:rsidRPr="000101DC" w:rsidRDefault="00FD7559" w:rsidP="0047382F">
      <w:pPr>
        <w:rPr>
          <w:rFonts w:ascii="Arial" w:hAnsi="Arial" w:cs="Arial"/>
          <w:b/>
        </w:rPr>
      </w:pPr>
    </w:p>
    <w:p w:rsidR="0005627B" w:rsidRPr="005D79AE" w:rsidRDefault="007D14D2" w:rsidP="00F95DF8">
      <w:pPr>
        <w:rPr>
          <w:b/>
          <w:sz w:val="22"/>
          <w:szCs w:val="22"/>
        </w:rPr>
      </w:pPr>
      <w:r w:rsidRPr="005D79AE">
        <w:rPr>
          <w:b/>
          <w:sz w:val="22"/>
          <w:szCs w:val="22"/>
        </w:rPr>
        <w:t>1</w:t>
      </w:r>
      <w:r w:rsidR="0005627B" w:rsidRPr="005D79AE">
        <w:rPr>
          <w:b/>
          <w:sz w:val="22"/>
          <w:szCs w:val="22"/>
        </w:rPr>
        <w:t>.</w:t>
      </w:r>
      <w:r w:rsidR="0005627B" w:rsidRPr="005D79AE">
        <w:rPr>
          <w:b/>
          <w:sz w:val="22"/>
          <w:szCs w:val="22"/>
        </w:rPr>
        <w:tab/>
      </w:r>
      <w:r w:rsidR="000113BD" w:rsidRPr="005D79AE">
        <w:rPr>
          <w:b/>
          <w:sz w:val="22"/>
          <w:szCs w:val="22"/>
        </w:rPr>
        <w:t>Goal</w:t>
      </w:r>
    </w:p>
    <w:p w:rsidR="00F95DF8" w:rsidRPr="005D79AE" w:rsidRDefault="00F95DF8" w:rsidP="00F95DF8">
      <w:pPr>
        <w:rPr>
          <w:b/>
          <w:sz w:val="22"/>
          <w:szCs w:val="22"/>
        </w:rPr>
      </w:pPr>
    </w:p>
    <w:p w:rsidR="00C74241" w:rsidRPr="00816E5B" w:rsidRDefault="009515A1" w:rsidP="00BD395F">
      <w:pPr>
        <w:pStyle w:val="a9"/>
        <w:numPr>
          <w:ilvl w:val="0"/>
          <w:numId w:val="29"/>
        </w:numPr>
        <w:rPr>
          <w:sz w:val="22"/>
          <w:szCs w:val="22"/>
        </w:rPr>
      </w:pPr>
      <w:r w:rsidRPr="005D79AE">
        <w:rPr>
          <w:sz w:val="22"/>
          <w:szCs w:val="22"/>
        </w:rPr>
        <w:t xml:space="preserve">Construct a modular program that can accomplish </w:t>
      </w:r>
      <w:r w:rsidR="00565D49" w:rsidRPr="005D79AE">
        <w:rPr>
          <w:sz w:val="22"/>
          <w:szCs w:val="22"/>
        </w:rPr>
        <w:t xml:space="preserve">least-square </w:t>
      </w:r>
      <w:r w:rsidRPr="005D79AE">
        <w:rPr>
          <w:sz w:val="22"/>
          <w:szCs w:val="22"/>
        </w:rPr>
        <w:t xml:space="preserve">fitting and parameter </w:t>
      </w:r>
      <w:r w:rsidR="004D3795" w:rsidRPr="00816E5B">
        <w:rPr>
          <w:sz w:val="22"/>
          <w:szCs w:val="22"/>
        </w:rPr>
        <w:t>extraction</w:t>
      </w:r>
      <w:r w:rsidR="007A10C1" w:rsidRPr="00816E5B">
        <w:rPr>
          <w:sz w:val="22"/>
          <w:szCs w:val="22"/>
        </w:rPr>
        <w:t xml:space="preserve"> with </w:t>
      </w:r>
      <w:r w:rsidR="00047BC3" w:rsidRPr="00816E5B">
        <w:rPr>
          <w:sz w:val="22"/>
          <w:szCs w:val="22"/>
        </w:rPr>
        <w:t>simple graphical visualization</w:t>
      </w:r>
      <w:r w:rsidR="00AA7B54" w:rsidRPr="00816E5B">
        <w:rPr>
          <w:sz w:val="22"/>
          <w:szCs w:val="22"/>
        </w:rPr>
        <w:t>.</w:t>
      </w:r>
    </w:p>
    <w:p w:rsidR="00BD395F" w:rsidRPr="00816E5B" w:rsidRDefault="009515A1" w:rsidP="00BD395F">
      <w:pPr>
        <w:pStyle w:val="a9"/>
        <w:numPr>
          <w:ilvl w:val="0"/>
          <w:numId w:val="29"/>
        </w:numPr>
        <w:rPr>
          <w:sz w:val="22"/>
          <w:szCs w:val="22"/>
        </w:rPr>
      </w:pPr>
      <w:r w:rsidRPr="00816E5B">
        <w:rPr>
          <w:sz w:val="22"/>
          <w:szCs w:val="22"/>
        </w:rPr>
        <w:t>Familiarize with</w:t>
      </w:r>
      <w:r w:rsidR="004E2825" w:rsidRPr="00816E5B">
        <w:rPr>
          <w:sz w:val="22"/>
          <w:szCs w:val="22"/>
        </w:rPr>
        <w:t xml:space="preserve"> different iterative schemes</w:t>
      </w:r>
      <w:r w:rsidRPr="00816E5B">
        <w:rPr>
          <w:sz w:val="22"/>
          <w:szCs w:val="22"/>
        </w:rPr>
        <w:t xml:space="preserve"> in nonlinear optimization</w:t>
      </w:r>
      <w:r w:rsidR="00AA7B54" w:rsidRPr="00816E5B">
        <w:rPr>
          <w:sz w:val="22"/>
          <w:szCs w:val="22"/>
        </w:rPr>
        <w:t>.</w:t>
      </w:r>
    </w:p>
    <w:p w:rsidR="00BD395F" w:rsidRPr="00816E5B" w:rsidRDefault="009515A1" w:rsidP="00BD395F">
      <w:pPr>
        <w:pStyle w:val="a9"/>
        <w:numPr>
          <w:ilvl w:val="0"/>
          <w:numId w:val="29"/>
        </w:numPr>
        <w:rPr>
          <w:sz w:val="22"/>
          <w:szCs w:val="22"/>
        </w:rPr>
      </w:pPr>
      <w:r w:rsidRPr="00816E5B">
        <w:rPr>
          <w:sz w:val="22"/>
          <w:szCs w:val="22"/>
        </w:rPr>
        <w:t xml:space="preserve">Set up </w:t>
      </w:r>
      <w:r w:rsidR="004E2825" w:rsidRPr="00816E5B">
        <w:rPr>
          <w:sz w:val="22"/>
          <w:szCs w:val="22"/>
        </w:rPr>
        <w:t xml:space="preserve">automatic </w:t>
      </w:r>
      <w:r w:rsidR="004D3795" w:rsidRPr="00816E5B">
        <w:rPr>
          <w:sz w:val="22"/>
          <w:szCs w:val="22"/>
        </w:rPr>
        <w:t>verification</w:t>
      </w:r>
      <w:r w:rsidRPr="00816E5B">
        <w:rPr>
          <w:sz w:val="22"/>
          <w:szCs w:val="22"/>
        </w:rPr>
        <w:t xml:space="preserve"> in </w:t>
      </w:r>
      <w:r w:rsidR="00AA7B54" w:rsidRPr="00816E5B">
        <w:rPr>
          <w:sz w:val="22"/>
          <w:szCs w:val="22"/>
        </w:rPr>
        <w:t xml:space="preserve">various levels of </w:t>
      </w:r>
      <w:r w:rsidRPr="00816E5B">
        <w:rPr>
          <w:sz w:val="22"/>
          <w:szCs w:val="22"/>
        </w:rPr>
        <w:t>unit testing, numerical black-box testing and asymptotic testing</w:t>
      </w:r>
      <w:r w:rsidR="004E2825" w:rsidRPr="00816E5B">
        <w:rPr>
          <w:sz w:val="22"/>
          <w:szCs w:val="22"/>
        </w:rPr>
        <w:t xml:space="preserve"> </w:t>
      </w:r>
      <w:r w:rsidR="00AA7B54" w:rsidRPr="00816E5B">
        <w:rPr>
          <w:sz w:val="22"/>
          <w:szCs w:val="22"/>
        </w:rPr>
        <w:t>as a first step towards an “expert” system.</w:t>
      </w:r>
    </w:p>
    <w:p w:rsidR="00BD395F" w:rsidRPr="00816E5B" w:rsidRDefault="00BD395F" w:rsidP="00BD395F">
      <w:pPr>
        <w:pStyle w:val="a9"/>
        <w:rPr>
          <w:sz w:val="22"/>
          <w:szCs w:val="22"/>
        </w:rPr>
      </w:pPr>
    </w:p>
    <w:p w:rsidR="00A01E1B" w:rsidRPr="00816E5B" w:rsidRDefault="00CA7DBE" w:rsidP="00F95DF8">
      <w:pPr>
        <w:rPr>
          <w:b/>
          <w:sz w:val="22"/>
          <w:szCs w:val="22"/>
        </w:rPr>
      </w:pPr>
      <w:r w:rsidRPr="00816E5B">
        <w:rPr>
          <w:b/>
          <w:sz w:val="22"/>
          <w:szCs w:val="22"/>
        </w:rPr>
        <w:t>2</w:t>
      </w:r>
      <w:r w:rsidR="00027A78" w:rsidRPr="00816E5B">
        <w:rPr>
          <w:b/>
          <w:sz w:val="22"/>
          <w:szCs w:val="22"/>
        </w:rPr>
        <w:tab/>
      </w:r>
      <w:r w:rsidR="009515A1" w:rsidRPr="00816E5B">
        <w:rPr>
          <w:b/>
          <w:sz w:val="22"/>
          <w:szCs w:val="22"/>
        </w:rPr>
        <w:t>Background preparation</w:t>
      </w:r>
    </w:p>
    <w:p w:rsidR="00F95DF8" w:rsidRPr="00816E5B" w:rsidRDefault="00F95DF8" w:rsidP="00F95DF8">
      <w:pPr>
        <w:rPr>
          <w:b/>
          <w:sz w:val="22"/>
          <w:szCs w:val="22"/>
        </w:rPr>
      </w:pPr>
    </w:p>
    <w:p w:rsidR="007A10C1" w:rsidRPr="00816E5B" w:rsidRDefault="008F189C" w:rsidP="00F95DF8">
      <w:pPr>
        <w:rPr>
          <w:sz w:val="22"/>
          <w:szCs w:val="22"/>
        </w:rPr>
      </w:pPr>
      <w:r w:rsidRPr="00816E5B">
        <w:rPr>
          <w:sz w:val="22"/>
          <w:szCs w:val="22"/>
        </w:rPr>
        <w:t xml:space="preserve">To describe our complex world, often a model is created with the </w:t>
      </w:r>
      <w:r w:rsidRPr="00B04C62">
        <w:rPr>
          <w:sz w:val="22"/>
          <w:szCs w:val="22"/>
          <w:highlight w:val="yellow"/>
          <w:rPrChange w:id="0" w:author="Xiaoxing Yan" w:date="2018-04-06T17:18:00Z">
            <w:rPr>
              <w:sz w:val="22"/>
              <w:szCs w:val="22"/>
            </w:rPr>
          </w:rPrChange>
        </w:rPr>
        <w:t>independent variables</w:t>
      </w:r>
      <w:r w:rsidRPr="00816E5B">
        <w:rPr>
          <w:sz w:val="22"/>
          <w:szCs w:val="22"/>
        </w:rPr>
        <w:t xml:space="preserve"> (</w:t>
      </w:r>
      <w:r w:rsidRPr="00816E5B">
        <w:rPr>
          <w:i/>
          <w:sz w:val="22"/>
          <w:szCs w:val="22"/>
        </w:rPr>
        <w:t>x</w:t>
      </w:r>
      <w:r w:rsidRPr="00816E5B">
        <w:rPr>
          <w:i/>
          <w:sz w:val="22"/>
          <w:szCs w:val="22"/>
          <w:vertAlign w:val="subscript"/>
        </w:rPr>
        <w:t>1</w:t>
      </w:r>
      <w:r w:rsidRPr="00816E5B">
        <w:rPr>
          <w:i/>
          <w:sz w:val="22"/>
          <w:szCs w:val="22"/>
        </w:rPr>
        <w:t>, x</w:t>
      </w:r>
      <w:r w:rsidRPr="00816E5B">
        <w:rPr>
          <w:i/>
          <w:sz w:val="22"/>
          <w:szCs w:val="22"/>
          <w:vertAlign w:val="subscript"/>
        </w:rPr>
        <w:t>2</w:t>
      </w:r>
      <w:r w:rsidRPr="00816E5B">
        <w:rPr>
          <w:i/>
          <w:sz w:val="22"/>
          <w:szCs w:val="22"/>
        </w:rPr>
        <w:t>, … x</w:t>
      </w:r>
      <w:r w:rsidRPr="00816E5B">
        <w:rPr>
          <w:i/>
          <w:sz w:val="22"/>
          <w:szCs w:val="22"/>
          <w:vertAlign w:val="subscript"/>
        </w:rPr>
        <w:t>n</w:t>
      </w:r>
      <w:r w:rsidRPr="00816E5B">
        <w:rPr>
          <w:sz w:val="22"/>
          <w:szCs w:val="22"/>
        </w:rPr>
        <w:t xml:space="preserve">) </w:t>
      </w:r>
      <w:r w:rsidR="00AA7B54" w:rsidRPr="00816E5B">
        <w:rPr>
          <w:sz w:val="22"/>
          <w:szCs w:val="22"/>
        </w:rPr>
        <w:t xml:space="preserve">and </w:t>
      </w:r>
      <w:r w:rsidRPr="00B04C62">
        <w:rPr>
          <w:sz w:val="22"/>
          <w:szCs w:val="22"/>
          <w:highlight w:val="yellow"/>
          <w:rPrChange w:id="1" w:author="Xiaoxing Yan" w:date="2018-04-06T17:18:00Z">
            <w:rPr>
              <w:sz w:val="22"/>
              <w:szCs w:val="22"/>
            </w:rPr>
          </w:rPrChange>
        </w:rPr>
        <w:t>meaningful parameters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A “scalar” model can then be generally expressed as:</w:t>
      </w:r>
    </w:p>
    <w:p w:rsidR="008F189C" w:rsidRPr="00816E5B" w:rsidRDefault="008F189C" w:rsidP="00F95DF8">
      <w:pPr>
        <w:rPr>
          <w:sz w:val="22"/>
          <w:szCs w:val="22"/>
        </w:rPr>
      </w:pPr>
    </w:p>
    <w:p w:rsidR="008F189C" w:rsidRPr="00816E5B" w:rsidRDefault="0045191B" w:rsidP="008F189C">
      <w:pPr>
        <w:jc w:val="center"/>
        <w:rPr>
          <w:sz w:val="22"/>
          <w:szCs w:val="22"/>
        </w:rPr>
      </w:pPr>
      <w:r w:rsidRPr="00816E5B">
        <w:rPr>
          <w:i/>
          <w:sz w:val="22"/>
          <w:szCs w:val="22"/>
        </w:rPr>
        <w:t>S</w:t>
      </w:r>
      <w:r w:rsidR="008F189C" w:rsidRPr="00816E5B">
        <w:rPr>
          <w:i/>
          <w:sz w:val="22"/>
          <w:szCs w:val="22"/>
          <w:vertAlign w:val="subscript"/>
        </w:rPr>
        <w:t>model</w:t>
      </w:r>
      <w:r w:rsidR="008F189C" w:rsidRPr="00816E5B">
        <w:rPr>
          <w:i/>
          <w:sz w:val="22"/>
          <w:szCs w:val="22"/>
        </w:rPr>
        <w:t xml:space="preserve"> = </w:t>
      </w:r>
      <w:r w:rsidRPr="00816E5B">
        <w:rPr>
          <w:i/>
          <w:sz w:val="22"/>
          <w:szCs w:val="22"/>
        </w:rPr>
        <w:t>S</w:t>
      </w:r>
      <w:r w:rsidR="008F189C" w:rsidRPr="00816E5B">
        <w:rPr>
          <w:sz w:val="22"/>
          <w:szCs w:val="22"/>
        </w:rPr>
        <w:t>(</w:t>
      </w:r>
      <w:r w:rsidR="008F189C" w:rsidRPr="00816E5B">
        <w:rPr>
          <w:i/>
          <w:sz w:val="22"/>
          <w:szCs w:val="22"/>
        </w:rPr>
        <w:t>x</w:t>
      </w:r>
      <w:r w:rsidR="008F189C" w:rsidRPr="00816E5B">
        <w:rPr>
          <w:i/>
          <w:sz w:val="22"/>
          <w:szCs w:val="22"/>
          <w:vertAlign w:val="subscript"/>
        </w:rPr>
        <w:t>1</w:t>
      </w:r>
      <w:r w:rsidR="008F189C" w:rsidRPr="00816E5B">
        <w:rPr>
          <w:i/>
          <w:sz w:val="22"/>
          <w:szCs w:val="22"/>
        </w:rPr>
        <w:t>, x</w:t>
      </w:r>
      <w:r w:rsidR="008F189C" w:rsidRPr="00816E5B">
        <w:rPr>
          <w:i/>
          <w:sz w:val="22"/>
          <w:szCs w:val="22"/>
          <w:vertAlign w:val="subscript"/>
        </w:rPr>
        <w:t>2</w:t>
      </w:r>
      <w:r w:rsidR="008F189C" w:rsidRPr="00816E5B">
        <w:rPr>
          <w:i/>
          <w:sz w:val="22"/>
          <w:szCs w:val="22"/>
        </w:rPr>
        <w:t>, … x</w:t>
      </w:r>
      <w:r w:rsidR="008F189C" w:rsidRPr="00816E5B">
        <w:rPr>
          <w:i/>
          <w:sz w:val="22"/>
          <w:szCs w:val="22"/>
          <w:vertAlign w:val="subscript"/>
        </w:rPr>
        <w:t>n</w:t>
      </w:r>
      <w:r w:rsidR="008F189C" w:rsidRPr="00816E5B">
        <w:rPr>
          <w:sz w:val="22"/>
          <w:szCs w:val="22"/>
        </w:rPr>
        <w:t xml:space="preserve">; </w:t>
      </w:r>
      <w:r w:rsidR="008F189C" w:rsidRPr="00816E5B">
        <w:rPr>
          <w:i/>
          <w:sz w:val="22"/>
          <w:szCs w:val="22"/>
        </w:rPr>
        <w:t>a</w:t>
      </w:r>
      <w:r w:rsidR="008F189C" w:rsidRPr="00816E5B">
        <w:rPr>
          <w:i/>
          <w:sz w:val="22"/>
          <w:szCs w:val="22"/>
          <w:vertAlign w:val="subscript"/>
        </w:rPr>
        <w:t>1</w:t>
      </w:r>
      <w:r w:rsidR="008F189C" w:rsidRPr="00816E5B">
        <w:rPr>
          <w:i/>
          <w:sz w:val="22"/>
          <w:szCs w:val="22"/>
        </w:rPr>
        <w:t>, a</w:t>
      </w:r>
      <w:r w:rsidR="008F189C" w:rsidRPr="00816E5B">
        <w:rPr>
          <w:i/>
          <w:sz w:val="22"/>
          <w:szCs w:val="22"/>
          <w:vertAlign w:val="subscript"/>
        </w:rPr>
        <w:t>2</w:t>
      </w:r>
      <w:r w:rsidR="008F189C" w:rsidRPr="00816E5B">
        <w:rPr>
          <w:i/>
          <w:sz w:val="22"/>
          <w:szCs w:val="22"/>
        </w:rPr>
        <w:t>, …, a</w:t>
      </w:r>
      <w:r w:rsidR="008F189C" w:rsidRPr="00816E5B">
        <w:rPr>
          <w:i/>
          <w:sz w:val="22"/>
          <w:szCs w:val="22"/>
          <w:vertAlign w:val="subscript"/>
        </w:rPr>
        <w:t>m</w:t>
      </w:r>
      <w:r w:rsidR="008F189C" w:rsidRPr="00816E5B">
        <w:rPr>
          <w:sz w:val="22"/>
          <w:szCs w:val="22"/>
        </w:rPr>
        <w:t>)</w:t>
      </w:r>
      <w:r w:rsidR="008F189C" w:rsidRPr="00816E5B">
        <w:rPr>
          <w:sz w:val="22"/>
          <w:szCs w:val="22"/>
        </w:rPr>
        <w:tab/>
      </w:r>
      <w:r w:rsidR="008F189C" w:rsidRPr="00816E5B">
        <w:rPr>
          <w:sz w:val="22"/>
          <w:szCs w:val="22"/>
        </w:rPr>
        <w:tab/>
        <w:t>(1)</w:t>
      </w:r>
    </w:p>
    <w:p w:rsidR="008F189C" w:rsidRPr="00816E5B" w:rsidRDefault="008F189C" w:rsidP="00F95DF8">
      <w:pPr>
        <w:rPr>
          <w:sz w:val="22"/>
          <w:szCs w:val="22"/>
        </w:rPr>
      </w:pPr>
    </w:p>
    <w:p w:rsidR="008F189C" w:rsidRPr="00816E5B" w:rsidRDefault="008F189C" w:rsidP="00F95DF8">
      <w:pPr>
        <w:rPr>
          <w:sz w:val="22"/>
          <w:szCs w:val="22"/>
        </w:rPr>
      </w:pPr>
      <w:r w:rsidRPr="00816E5B">
        <w:rPr>
          <w:sz w:val="22"/>
          <w:szCs w:val="22"/>
        </w:rPr>
        <w:t xml:space="preserve">We can often </w:t>
      </w:r>
      <w:r w:rsidRPr="00D32D09">
        <w:rPr>
          <w:sz w:val="22"/>
          <w:szCs w:val="22"/>
          <w:highlight w:val="yellow"/>
          <w:rPrChange w:id="2" w:author="Xiaoxing Yan" w:date="2018-04-06T17:18:00Z">
            <w:rPr>
              <w:sz w:val="22"/>
              <w:szCs w:val="22"/>
            </w:rPr>
          </w:rPrChange>
        </w:rPr>
        <w:t xml:space="preserve">make measurements of </w:t>
      </w:r>
      <w:r w:rsidR="0045191B" w:rsidRPr="00D32D09">
        <w:rPr>
          <w:i/>
          <w:sz w:val="22"/>
          <w:szCs w:val="22"/>
          <w:highlight w:val="yellow"/>
          <w:rPrChange w:id="3" w:author="Xiaoxing Yan" w:date="2018-04-06T17:18:00Z">
            <w:rPr>
              <w:i/>
              <w:sz w:val="22"/>
              <w:szCs w:val="22"/>
            </w:rPr>
          </w:rPrChange>
        </w:rPr>
        <w:t>S</w:t>
      </w:r>
      <w:r w:rsidRPr="00D32D09">
        <w:rPr>
          <w:sz w:val="22"/>
          <w:szCs w:val="22"/>
          <w:highlight w:val="yellow"/>
          <w:rPrChange w:id="4" w:author="Xiaoxing Yan" w:date="2018-04-06T17:18:00Z">
            <w:rPr>
              <w:sz w:val="22"/>
              <w:szCs w:val="22"/>
            </w:rPr>
          </w:rPrChange>
        </w:rPr>
        <w:t xml:space="preserve"> with given values of the independent variables (</w:t>
      </w:r>
      <w:r w:rsidRPr="00D32D09">
        <w:rPr>
          <w:i/>
          <w:sz w:val="22"/>
          <w:szCs w:val="22"/>
          <w:highlight w:val="yellow"/>
          <w:rPrChange w:id="5" w:author="Xiaoxing Yan" w:date="2018-04-06T17:18:00Z">
            <w:rPr>
              <w:i/>
              <w:sz w:val="22"/>
              <w:szCs w:val="22"/>
            </w:rPr>
          </w:rPrChange>
        </w:rPr>
        <w:t>x</w:t>
      </w:r>
      <w:r w:rsidRPr="00D32D09">
        <w:rPr>
          <w:i/>
          <w:sz w:val="22"/>
          <w:szCs w:val="22"/>
          <w:highlight w:val="yellow"/>
          <w:vertAlign w:val="subscript"/>
          <w:rPrChange w:id="6" w:author="Xiaoxing Yan" w:date="2018-04-06T17:18:00Z">
            <w:rPr>
              <w:i/>
              <w:sz w:val="22"/>
              <w:szCs w:val="22"/>
              <w:vertAlign w:val="subscript"/>
            </w:rPr>
          </w:rPrChange>
        </w:rPr>
        <w:t>1</w:t>
      </w:r>
      <w:r w:rsidRPr="00D32D09">
        <w:rPr>
          <w:i/>
          <w:sz w:val="22"/>
          <w:szCs w:val="22"/>
          <w:highlight w:val="yellow"/>
          <w:rPrChange w:id="7" w:author="Xiaoxing Yan" w:date="2018-04-06T17:18:00Z">
            <w:rPr>
              <w:i/>
              <w:sz w:val="22"/>
              <w:szCs w:val="22"/>
            </w:rPr>
          </w:rPrChange>
        </w:rPr>
        <w:t>, x</w:t>
      </w:r>
      <w:r w:rsidRPr="00D32D09">
        <w:rPr>
          <w:i/>
          <w:sz w:val="22"/>
          <w:szCs w:val="22"/>
          <w:highlight w:val="yellow"/>
          <w:vertAlign w:val="subscript"/>
          <w:rPrChange w:id="8" w:author="Xiaoxing Yan" w:date="2018-04-06T17:18:00Z">
            <w:rPr>
              <w:i/>
              <w:sz w:val="22"/>
              <w:szCs w:val="22"/>
              <w:vertAlign w:val="subscript"/>
            </w:rPr>
          </w:rPrChange>
        </w:rPr>
        <w:t>2</w:t>
      </w:r>
      <w:r w:rsidRPr="00D32D09">
        <w:rPr>
          <w:i/>
          <w:sz w:val="22"/>
          <w:szCs w:val="22"/>
          <w:highlight w:val="yellow"/>
          <w:rPrChange w:id="9" w:author="Xiaoxing Yan" w:date="2018-04-06T17:18:00Z">
            <w:rPr>
              <w:i/>
              <w:sz w:val="22"/>
              <w:szCs w:val="22"/>
            </w:rPr>
          </w:rPrChange>
        </w:rPr>
        <w:t>, … x</w:t>
      </w:r>
      <w:r w:rsidRPr="00D32D09">
        <w:rPr>
          <w:i/>
          <w:sz w:val="22"/>
          <w:szCs w:val="22"/>
          <w:highlight w:val="yellow"/>
          <w:vertAlign w:val="subscript"/>
          <w:rPrChange w:id="10" w:author="Xiaoxing Yan" w:date="2018-04-06T17:18:00Z">
            <w:rPr>
              <w:i/>
              <w:sz w:val="22"/>
              <w:szCs w:val="22"/>
              <w:vertAlign w:val="subscript"/>
            </w:rPr>
          </w:rPrChange>
        </w:rPr>
        <w:t>n</w:t>
      </w:r>
      <w:r w:rsidRPr="00D32D09">
        <w:rPr>
          <w:sz w:val="22"/>
          <w:szCs w:val="22"/>
          <w:highlight w:val="yellow"/>
          <w:rPrChange w:id="11" w:author="Xiaoxing Yan" w:date="2018-04-06T17:18:00Z">
            <w:rPr>
              <w:sz w:val="22"/>
              <w:szCs w:val="22"/>
            </w:rPr>
          </w:rPrChange>
        </w:rPr>
        <w:t>).</w:t>
      </w:r>
    </w:p>
    <w:p w:rsidR="008F189C" w:rsidRPr="00816E5B" w:rsidRDefault="008F189C" w:rsidP="00F95DF8">
      <w:pPr>
        <w:rPr>
          <w:sz w:val="22"/>
          <w:szCs w:val="22"/>
        </w:rPr>
      </w:pPr>
    </w:p>
    <w:p w:rsidR="008F189C" w:rsidRPr="00816E5B" w:rsidRDefault="0045191B" w:rsidP="008F189C">
      <w:pPr>
        <w:jc w:val="center"/>
        <w:rPr>
          <w:sz w:val="22"/>
          <w:szCs w:val="22"/>
        </w:rPr>
      </w:pPr>
      <w:r w:rsidRPr="00816E5B">
        <w:rPr>
          <w:i/>
          <w:sz w:val="22"/>
          <w:szCs w:val="22"/>
        </w:rPr>
        <w:t>S</w:t>
      </w:r>
      <w:r w:rsidR="008F189C" w:rsidRPr="00816E5B">
        <w:rPr>
          <w:i/>
          <w:sz w:val="22"/>
          <w:szCs w:val="22"/>
          <w:vertAlign w:val="subscript"/>
        </w:rPr>
        <w:t>measured</w:t>
      </w:r>
      <w:r w:rsidR="008F189C" w:rsidRPr="00816E5B">
        <w:rPr>
          <w:sz w:val="22"/>
          <w:szCs w:val="22"/>
        </w:rPr>
        <w:t xml:space="preserve"> = </w:t>
      </w:r>
      <w:r w:rsidRPr="00816E5B">
        <w:rPr>
          <w:i/>
          <w:sz w:val="22"/>
          <w:szCs w:val="22"/>
        </w:rPr>
        <w:t>S</w:t>
      </w:r>
      <w:r w:rsidR="008F189C" w:rsidRPr="00816E5B">
        <w:rPr>
          <w:sz w:val="22"/>
          <w:szCs w:val="22"/>
        </w:rPr>
        <w:t>(</w:t>
      </w:r>
      <w:r w:rsidR="008F189C" w:rsidRPr="00816E5B">
        <w:rPr>
          <w:i/>
          <w:sz w:val="22"/>
          <w:szCs w:val="22"/>
        </w:rPr>
        <w:t>x</w:t>
      </w:r>
      <w:r w:rsidR="008F189C" w:rsidRPr="00816E5B">
        <w:rPr>
          <w:i/>
          <w:sz w:val="22"/>
          <w:szCs w:val="22"/>
          <w:vertAlign w:val="subscript"/>
        </w:rPr>
        <w:t>1</w:t>
      </w:r>
      <w:r w:rsidR="008F189C" w:rsidRPr="00816E5B">
        <w:rPr>
          <w:i/>
          <w:sz w:val="22"/>
          <w:szCs w:val="22"/>
        </w:rPr>
        <w:t>, x</w:t>
      </w:r>
      <w:r w:rsidR="008F189C" w:rsidRPr="00816E5B">
        <w:rPr>
          <w:i/>
          <w:sz w:val="22"/>
          <w:szCs w:val="22"/>
          <w:vertAlign w:val="subscript"/>
        </w:rPr>
        <w:t>2</w:t>
      </w:r>
      <w:r w:rsidR="008F189C" w:rsidRPr="00816E5B">
        <w:rPr>
          <w:i/>
          <w:sz w:val="22"/>
          <w:szCs w:val="22"/>
        </w:rPr>
        <w:t>, … x</w:t>
      </w:r>
      <w:r w:rsidR="008F189C" w:rsidRPr="00816E5B">
        <w:rPr>
          <w:i/>
          <w:sz w:val="22"/>
          <w:szCs w:val="22"/>
          <w:vertAlign w:val="subscript"/>
        </w:rPr>
        <w:t>n</w:t>
      </w:r>
      <w:r w:rsidR="008F189C" w:rsidRPr="00816E5B">
        <w:rPr>
          <w:sz w:val="22"/>
          <w:szCs w:val="22"/>
        </w:rPr>
        <w:t>)</w:t>
      </w:r>
      <w:r w:rsidR="008F189C" w:rsidRPr="00816E5B">
        <w:rPr>
          <w:sz w:val="22"/>
          <w:szCs w:val="22"/>
        </w:rPr>
        <w:tab/>
      </w:r>
      <w:r w:rsidR="008F189C" w:rsidRPr="00816E5B">
        <w:rPr>
          <w:sz w:val="22"/>
          <w:szCs w:val="22"/>
        </w:rPr>
        <w:tab/>
      </w:r>
      <w:r w:rsidR="00B21FB1" w:rsidRPr="00816E5B">
        <w:rPr>
          <w:sz w:val="22"/>
          <w:szCs w:val="22"/>
        </w:rPr>
        <w:tab/>
      </w:r>
      <w:r w:rsidR="008F189C" w:rsidRPr="00816E5B">
        <w:rPr>
          <w:sz w:val="22"/>
          <w:szCs w:val="22"/>
        </w:rPr>
        <w:t>(2)</w:t>
      </w:r>
    </w:p>
    <w:p w:rsidR="008F189C" w:rsidRPr="00816E5B" w:rsidRDefault="008F189C" w:rsidP="00F95DF8">
      <w:pPr>
        <w:rPr>
          <w:sz w:val="22"/>
          <w:szCs w:val="22"/>
        </w:rPr>
      </w:pPr>
    </w:p>
    <w:p w:rsidR="0045191B" w:rsidRPr="00816E5B" w:rsidRDefault="0045191B" w:rsidP="0045191B">
      <w:pPr>
        <w:rPr>
          <w:sz w:val="22"/>
          <w:szCs w:val="22"/>
        </w:rPr>
      </w:pPr>
      <w:r w:rsidRPr="00816E5B">
        <w:rPr>
          <w:i/>
          <w:sz w:val="22"/>
          <w:szCs w:val="22"/>
        </w:rPr>
        <w:t>S</w:t>
      </w:r>
      <w:r w:rsidR="008F189C" w:rsidRPr="00816E5B">
        <w:rPr>
          <w:sz w:val="22"/>
          <w:szCs w:val="22"/>
        </w:rPr>
        <w:t xml:space="preserve"> can be a vector of rank </w:t>
      </w:r>
      <w:r w:rsidR="008F189C" w:rsidRPr="00816E5B">
        <w:rPr>
          <w:i/>
          <w:sz w:val="22"/>
          <w:szCs w:val="22"/>
        </w:rPr>
        <w:t>l</w:t>
      </w:r>
      <w:r w:rsidR="008F189C" w:rsidRPr="00816E5B">
        <w:rPr>
          <w:sz w:val="22"/>
          <w:szCs w:val="22"/>
        </w:rPr>
        <w:t xml:space="preserve"> as well, but we will restrict here for </w:t>
      </w:r>
      <w:r w:rsidRPr="00816E5B">
        <w:rPr>
          <w:i/>
          <w:sz w:val="22"/>
          <w:szCs w:val="22"/>
        </w:rPr>
        <w:t>S</w:t>
      </w:r>
      <w:r w:rsidR="008F189C" w:rsidRPr="00816E5B">
        <w:rPr>
          <w:sz w:val="22"/>
          <w:szCs w:val="22"/>
        </w:rPr>
        <w:t xml:space="preserve"> to be a scalar.</w:t>
      </w:r>
      <w:r w:rsidRPr="00816E5B">
        <w:rPr>
          <w:sz w:val="22"/>
          <w:szCs w:val="22"/>
        </w:rPr>
        <w:t xml:space="preserve"> The least-square parameter extraction to construct the model parameters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xml:space="preserve">) is an optimization problem to minimize the following function </w:t>
      </w:r>
      <w:r w:rsidRPr="00816E5B">
        <w:rPr>
          <w:i/>
          <w:sz w:val="22"/>
          <w:szCs w:val="22"/>
        </w:rPr>
        <w:t>V</w:t>
      </w:r>
      <w:r w:rsidRPr="00816E5B">
        <w:rPr>
          <w:sz w:val="22"/>
          <w:szCs w:val="22"/>
        </w:rPr>
        <w:t xml:space="preserve"> that describe the least-square fitting:</w:t>
      </w:r>
    </w:p>
    <w:p w:rsidR="0045191B" w:rsidRPr="00816E5B" w:rsidRDefault="0045191B" w:rsidP="0045191B">
      <w:pPr>
        <w:rPr>
          <w:sz w:val="22"/>
          <w:szCs w:val="22"/>
        </w:rPr>
      </w:pPr>
    </w:p>
    <w:p w:rsidR="008F189C" w:rsidRPr="00816E5B" w:rsidRDefault="00146280" w:rsidP="0045191B">
      <w:pPr>
        <w:jc w:val="center"/>
        <w:rPr>
          <w:sz w:val="22"/>
          <w:szCs w:val="22"/>
        </w:rPr>
      </w:pPr>
      <m:oMath>
        <m:r>
          <w:rPr>
            <w:rFonts w:ascii="Cambria Math" w:hAnsi="Cambria Math"/>
            <w:sz w:val="22"/>
            <w:szCs w:val="22"/>
          </w:rPr>
          <m:t xml:space="preserve">V= </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i,model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i,measured</m:t>
                        </m:r>
                      </m:sub>
                    </m:sSub>
                  </m:e>
                </m:d>
              </m:e>
              <m:sup>
                <m:r>
                  <w:rPr>
                    <w:rFonts w:ascii="Cambria Math" w:hAnsi="Cambria Math"/>
                    <w:sz w:val="22"/>
                    <w:szCs w:val="22"/>
                  </w:rPr>
                  <m:t>2</m:t>
                </m:r>
              </m:sup>
            </m:sSup>
          </m:e>
        </m:nary>
      </m:oMath>
      <w:r w:rsidR="0045191B" w:rsidRPr="00816E5B">
        <w:rPr>
          <w:sz w:val="22"/>
          <w:szCs w:val="22"/>
        </w:rPr>
        <w:t xml:space="preserve"> for all </w:t>
      </w:r>
      <w:r w:rsidR="0045191B" w:rsidRPr="00816E5B">
        <w:rPr>
          <w:i/>
          <w:sz w:val="22"/>
          <w:szCs w:val="22"/>
        </w:rPr>
        <w:t>i</w:t>
      </w:r>
      <w:r w:rsidR="0045191B" w:rsidRPr="00816E5B">
        <w:rPr>
          <w:sz w:val="22"/>
          <w:szCs w:val="22"/>
        </w:rPr>
        <w:t>-th cases with the same (</w:t>
      </w:r>
      <w:r w:rsidR="0045191B" w:rsidRPr="00816E5B">
        <w:rPr>
          <w:i/>
          <w:sz w:val="22"/>
          <w:szCs w:val="22"/>
        </w:rPr>
        <w:t>x</w:t>
      </w:r>
      <w:r w:rsidR="0045191B" w:rsidRPr="00816E5B">
        <w:rPr>
          <w:i/>
          <w:sz w:val="22"/>
          <w:szCs w:val="22"/>
          <w:vertAlign w:val="subscript"/>
        </w:rPr>
        <w:t>1</w:t>
      </w:r>
      <w:r w:rsidR="0045191B" w:rsidRPr="00816E5B">
        <w:rPr>
          <w:i/>
          <w:sz w:val="22"/>
          <w:szCs w:val="22"/>
        </w:rPr>
        <w:t>, x</w:t>
      </w:r>
      <w:r w:rsidR="0045191B" w:rsidRPr="00816E5B">
        <w:rPr>
          <w:i/>
          <w:sz w:val="22"/>
          <w:szCs w:val="22"/>
          <w:vertAlign w:val="subscript"/>
        </w:rPr>
        <w:t>2</w:t>
      </w:r>
      <w:r w:rsidR="0045191B" w:rsidRPr="00816E5B">
        <w:rPr>
          <w:i/>
          <w:sz w:val="22"/>
          <w:szCs w:val="22"/>
        </w:rPr>
        <w:t>, … x</w:t>
      </w:r>
      <w:r w:rsidR="0045191B" w:rsidRPr="00816E5B">
        <w:rPr>
          <w:i/>
          <w:sz w:val="22"/>
          <w:szCs w:val="22"/>
          <w:vertAlign w:val="subscript"/>
        </w:rPr>
        <w:t>n</w:t>
      </w:r>
      <w:r w:rsidR="0045191B" w:rsidRPr="00816E5B">
        <w:rPr>
          <w:sz w:val="22"/>
          <w:szCs w:val="22"/>
        </w:rPr>
        <w:t>)</w:t>
      </w:r>
      <w:r w:rsidR="0045191B" w:rsidRPr="00816E5B">
        <w:rPr>
          <w:sz w:val="22"/>
          <w:szCs w:val="22"/>
        </w:rPr>
        <w:tab/>
        <w:t>(3)</w:t>
      </w:r>
    </w:p>
    <w:p w:rsidR="00146280" w:rsidRPr="00816E5B" w:rsidRDefault="00146280" w:rsidP="0045191B">
      <w:pPr>
        <w:jc w:val="center"/>
        <w:rPr>
          <w:sz w:val="22"/>
          <w:szCs w:val="22"/>
        </w:rPr>
      </w:pPr>
    </w:p>
    <w:p w:rsidR="0045191B" w:rsidRPr="00816E5B" w:rsidRDefault="0045191B" w:rsidP="0045191B">
      <w:pPr>
        <w:rPr>
          <w:sz w:val="22"/>
          <w:szCs w:val="22"/>
        </w:rPr>
      </w:pPr>
      <w:r w:rsidRPr="00816E5B">
        <w:rPr>
          <w:sz w:val="22"/>
          <w:szCs w:val="22"/>
        </w:rPr>
        <w:t>To map the parameter extraction problem to the nonlinear equation solver, Eq. (3) is equivalent to solve</w:t>
      </w:r>
      <w:r w:rsidR="00886996" w:rsidRPr="00816E5B">
        <w:rPr>
          <w:sz w:val="22"/>
          <w:szCs w:val="22"/>
        </w:rPr>
        <w:t xml:space="preserve"> the set of </w:t>
      </w:r>
      <w:r w:rsidR="00886996" w:rsidRPr="00816E5B">
        <w:rPr>
          <w:i/>
          <w:sz w:val="22"/>
          <w:szCs w:val="22"/>
        </w:rPr>
        <w:t>m</w:t>
      </w:r>
      <w:r w:rsidR="00886996" w:rsidRPr="00816E5B">
        <w:rPr>
          <w:sz w:val="22"/>
          <w:szCs w:val="22"/>
        </w:rPr>
        <w:t xml:space="preserve"> nonlinear equations by</w:t>
      </w:r>
      <w:r w:rsidRPr="00816E5B">
        <w:rPr>
          <w:sz w:val="22"/>
          <w:szCs w:val="22"/>
        </w:rPr>
        <w:t>:</w:t>
      </w:r>
    </w:p>
    <w:p w:rsidR="0045191B" w:rsidRPr="00816E5B" w:rsidRDefault="0045191B" w:rsidP="0045191B">
      <w:pPr>
        <w:rPr>
          <w:sz w:val="22"/>
          <w:szCs w:val="22"/>
        </w:rPr>
      </w:pPr>
    </w:p>
    <w:p w:rsidR="0045191B" w:rsidRPr="00816E5B" w:rsidRDefault="009C100D" w:rsidP="00886996">
      <w:pPr>
        <w:jc w:val="center"/>
        <w:rPr>
          <w:sz w:val="22"/>
          <w:szCs w:val="22"/>
        </w:rPr>
      </w:pPr>
      <w:r>
        <w:rPr>
          <w:noProof/>
          <w:position w:val="-32"/>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11.2pt;height:35.1pt;mso-width-percent:0;mso-height-percent:0;mso-width-percent:0;mso-height-percent:0">
            <v:imagedata r:id="rId9" o:title=""/>
          </v:shape>
        </w:pict>
      </w:r>
      <w:r w:rsidR="00886996" w:rsidRPr="00816E5B">
        <w:rPr>
          <w:sz w:val="22"/>
          <w:szCs w:val="22"/>
        </w:rPr>
        <w:tab/>
      </w:r>
      <w:r w:rsidR="00886996" w:rsidRPr="00816E5B">
        <w:rPr>
          <w:sz w:val="22"/>
          <w:szCs w:val="22"/>
        </w:rPr>
        <w:tab/>
        <w:t>(4)</w:t>
      </w:r>
    </w:p>
    <w:p w:rsidR="0045191B" w:rsidRPr="00816E5B" w:rsidRDefault="0045191B" w:rsidP="0045191B">
      <w:pPr>
        <w:rPr>
          <w:sz w:val="22"/>
          <w:szCs w:val="22"/>
        </w:rPr>
      </w:pPr>
    </w:p>
    <w:p w:rsidR="008F189C" w:rsidRPr="00816E5B" w:rsidRDefault="00886996" w:rsidP="00F95DF8">
      <w:pPr>
        <w:rPr>
          <w:sz w:val="22"/>
          <w:szCs w:val="22"/>
        </w:rPr>
      </w:pPr>
      <w:r w:rsidRPr="00816E5B">
        <w:rPr>
          <w:sz w:val="22"/>
          <w:szCs w:val="22"/>
        </w:rPr>
        <w:t xml:space="preserve">As </w:t>
      </w:r>
      <w:r w:rsidRPr="00816E5B">
        <w:rPr>
          <w:i/>
          <w:sz w:val="22"/>
          <w:szCs w:val="22"/>
        </w:rPr>
        <w:t>V</w:t>
      </w:r>
      <w:r w:rsidRPr="00816E5B">
        <w:rPr>
          <w:sz w:val="22"/>
          <w:szCs w:val="22"/>
        </w:rPr>
        <w:t xml:space="preserve"> is always positive regardless of (</w:t>
      </w:r>
      <w:r w:rsidRPr="00816E5B">
        <w:rPr>
          <w:i/>
          <w:sz w:val="22"/>
          <w:szCs w:val="22"/>
        </w:rPr>
        <w:t>x</w:t>
      </w:r>
      <w:r w:rsidRPr="00816E5B">
        <w:rPr>
          <w:i/>
          <w:sz w:val="22"/>
          <w:szCs w:val="22"/>
          <w:vertAlign w:val="subscript"/>
        </w:rPr>
        <w:t>1</w:t>
      </w:r>
      <w:r w:rsidRPr="00816E5B">
        <w:rPr>
          <w:i/>
          <w:sz w:val="22"/>
          <w:szCs w:val="22"/>
        </w:rPr>
        <w:t>, x</w:t>
      </w:r>
      <w:r w:rsidRPr="00816E5B">
        <w:rPr>
          <w:i/>
          <w:sz w:val="22"/>
          <w:szCs w:val="22"/>
          <w:vertAlign w:val="subscript"/>
        </w:rPr>
        <w:t>2</w:t>
      </w:r>
      <w:r w:rsidRPr="00816E5B">
        <w:rPr>
          <w:i/>
          <w:sz w:val="22"/>
          <w:szCs w:val="22"/>
        </w:rPr>
        <w:t>, … x</w:t>
      </w:r>
      <w:r w:rsidRPr="00816E5B">
        <w:rPr>
          <w:i/>
          <w:sz w:val="22"/>
          <w:szCs w:val="22"/>
          <w:vertAlign w:val="subscript"/>
        </w:rPr>
        <w:t>n</w:t>
      </w:r>
      <w:r w:rsidRPr="00816E5B">
        <w:rPr>
          <w:sz w:val="22"/>
          <w:szCs w:val="22"/>
        </w:rPr>
        <w:t>) and (</w:t>
      </w:r>
      <w:r w:rsidRPr="00816E5B">
        <w:rPr>
          <w:i/>
          <w:sz w:val="22"/>
          <w:szCs w:val="22"/>
        </w:rPr>
        <w:t>a</w:t>
      </w:r>
      <w:r w:rsidRPr="00816E5B">
        <w:rPr>
          <w:i/>
          <w:sz w:val="22"/>
          <w:szCs w:val="22"/>
          <w:vertAlign w:val="subscript"/>
        </w:rPr>
        <w:t>1</w:t>
      </w:r>
      <w:r w:rsidRPr="00816E5B">
        <w:rPr>
          <w:i/>
          <w:sz w:val="22"/>
          <w:szCs w:val="22"/>
        </w:rPr>
        <w:t>, a</w:t>
      </w:r>
      <w:r w:rsidRPr="00816E5B">
        <w:rPr>
          <w:i/>
          <w:sz w:val="22"/>
          <w:szCs w:val="22"/>
          <w:vertAlign w:val="subscript"/>
        </w:rPr>
        <w:t>2</w:t>
      </w:r>
      <w:r w:rsidRPr="00816E5B">
        <w:rPr>
          <w:i/>
          <w:sz w:val="22"/>
          <w:szCs w:val="22"/>
        </w:rPr>
        <w:t>, …, a</w:t>
      </w:r>
      <w:r w:rsidRPr="00816E5B">
        <w:rPr>
          <w:i/>
          <w:sz w:val="22"/>
          <w:szCs w:val="22"/>
          <w:vertAlign w:val="subscript"/>
        </w:rPr>
        <w:t>m</w:t>
      </w:r>
      <w:r w:rsidRPr="00816E5B">
        <w:rPr>
          <w:sz w:val="22"/>
          <w:szCs w:val="22"/>
        </w:rPr>
        <w:t xml:space="preserve">), it is straightforward to derive that the Hessian matrix is positive definite and we will always reach a minimum (least in </w:t>
      </w:r>
      <w:r w:rsidR="00B21FB1" w:rsidRPr="00816E5B">
        <w:rPr>
          <w:sz w:val="22"/>
          <w:szCs w:val="22"/>
        </w:rPr>
        <w:t>“</w:t>
      </w:r>
      <w:r w:rsidRPr="00816E5B">
        <w:rPr>
          <w:sz w:val="22"/>
          <w:szCs w:val="22"/>
        </w:rPr>
        <w:t>least square</w:t>
      </w:r>
      <w:r w:rsidR="00B21FB1" w:rsidRPr="00816E5B">
        <w:rPr>
          <w:sz w:val="22"/>
          <w:szCs w:val="22"/>
        </w:rPr>
        <w:t>”</w:t>
      </w:r>
      <w:r w:rsidRPr="00816E5B">
        <w:rPr>
          <w:sz w:val="22"/>
          <w:szCs w:val="22"/>
        </w:rPr>
        <w:t xml:space="preserve">).  If </w:t>
      </w:r>
      <w:r w:rsidR="00B21FB1" w:rsidRPr="00816E5B">
        <w:rPr>
          <w:i/>
          <w:sz w:val="22"/>
          <w:szCs w:val="22"/>
        </w:rPr>
        <w:t>S</w:t>
      </w:r>
      <w:r w:rsidRPr="00816E5B">
        <w:rPr>
          <w:sz w:val="22"/>
          <w:szCs w:val="22"/>
        </w:rPr>
        <w:t xml:space="preserve"> is a vector, Eq. (4) will be changed to Eq. (5) with most procedures staying the same.</w:t>
      </w:r>
    </w:p>
    <w:p w:rsidR="00886996" w:rsidRPr="00816E5B" w:rsidRDefault="00886996" w:rsidP="00F95DF8">
      <w:pPr>
        <w:rPr>
          <w:sz w:val="22"/>
          <w:szCs w:val="22"/>
        </w:rPr>
      </w:pPr>
    </w:p>
    <w:p w:rsidR="00886996" w:rsidRPr="00816E5B" w:rsidRDefault="009C100D" w:rsidP="00B21FB1">
      <w:pPr>
        <w:jc w:val="center"/>
        <w:rPr>
          <w:sz w:val="22"/>
          <w:szCs w:val="22"/>
        </w:rPr>
      </w:pPr>
      <w:r>
        <w:rPr>
          <w:noProof/>
          <w:position w:val="-32"/>
          <w:sz w:val="22"/>
          <w:szCs w:val="22"/>
        </w:rPr>
        <w:pict>
          <v:shape id="_x0000_i1041" type="#_x0000_t75" alt="" style="width:114.85pt;height:39.2pt;mso-width-percent:0;mso-height-percent:0;mso-width-percent:0;mso-height-percent:0">
            <v:imagedata r:id="rId10" o:title=""/>
          </v:shape>
        </w:pict>
      </w:r>
      <w:r w:rsidR="00886996" w:rsidRPr="00816E5B">
        <w:rPr>
          <w:sz w:val="22"/>
          <w:szCs w:val="22"/>
        </w:rPr>
        <w:tab/>
      </w:r>
      <w:r w:rsidR="00886996" w:rsidRPr="00816E5B">
        <w:rPr>
          <w:sz w:val="22"/>
          <w:szCs w:val="22"/>
        </w:rPr>
        <w:tab/>
        <w:t>(5)</w:t>
      </w:r>
    </w:p>
    <w:p w:rsidR="00B21FB1" w:rsidRPr="00816E5B" w:rsidRDefault="00B21FB1" w:rsidP="00B21FB1">
      <w:pPr>
        <w:jc w:val="center"/>
        <w:rPr>
          <w:sz w:val="22"/>
          <w:szCs w:val="22"/>
        </w:rPr>
      </w:pPr>
    </w:p>
    <w:p w:rsidR="00886996" w:rsidRPr="00816E5B" w:rsidRDefault="00B21FB1" w:rsidP="003764C7">
      <w:pPr>
        <w:jc w:val="both"/>
        <w:rPr>
          <w:sz w:val="22"/>
          <w:szCs w:val="22"/>
        </w:rPr>
      </w:pPr>
      <w:r w:rsidRPr="00816E5B">
        <w:rPr>
          <w:sz w:val="22"/>
          <w:szCs w:val="22"/>
        </w:rPr>
        <w:lastRenderedPageBreak/>
        <w:t xml:space="preserve">where </w:t>
      </w:r>
      <w:r w:rsidR="009C100D">
        <w:rPr>
          <w:noProof/>
          <w:position w:val="-14"/>
          <w:sz w:val="22"/>
          <w:szCs w:val="22"/>
        </w:rPr>
        <w:pict>
          <v:shape id="_x0000_i1040" type="#_x0000_t75" alt="" style="width:17.75pt;height:20.05pt;mso-width-percent:0;mso-height-percent:0;mso-width-percent:0;mso-height-percent:0">
            <v:imagedata r:id="rId11" o:title=""/>
          </v:shape>
        </w:pict>
      </w:r>
      <w:r w:rsidRPr="00816E5B">
        <w:rPr>
          <w:sz w:val="22"/>
          <w:szCs w:val="22"/>
        </w:rPr>
        <w:t xml:space="preserve"> represents taking the norm in Eq. (3).  You can see that we will have the exact number of </w:t>
      </w:r>
      <w:r w:rsidRPr="00816E5B">
        <w:rPr>
          <w:i/>
          <w:sz w:val="22"/>
          <w:szCs w:val="22"/>
        </w:rPr>
        <w:t>m</w:t>
      </w:r>
      <w:r w:rsidRPr="00816E5B">
        <w:rPr>
          <w:sz w:val="22"/>
          <w:szCs w:val="22"/>
        </w:rPr>
        <w:t xml:space="preserve"> equations for the </w:t>
      </w:r>
      <w:r w:rsidRPr="00816E5B">
        <w:rPr>
          <w:i/>
          <w:sz w:val="22"/>
          <w:szCs w:val="22"/>
        </w:rPr>
        <w:t>m</w:t>
      </w:r>
      <w:r w:rsidRPr="00816E5B">
        <w:rPr>
          <w:sz w:val="22"/>
          <w:szCs w:val="22"/>
        </w:rPr>
        <w:t xml:space="preserve"> parameters.  As </w:t>
      </w:r>
      <w:r w:rsidRPr="00816E5B">
        <w:rPr>
          <w:i/>
          <w:sz w:val="22"/>
          <w:szCs w:val="22"/>
        </w:rPr>
        <w:t>V</w:t>
      </w:r>
      <w:r w:rsidRPr="00816E5B">
        <w:rPr>
          <w:sz w:val="22"/>
          <w:szCs w:val="22"/>
        </w:rPr>
        <w:t xml:space="preserve"> is nonlinear, even when </w:t>
      </w:r>
      <w:r w:rsidRPr="00816E5B">
        <w:rPr>
          <w:i/>
          <w:sz w:val="22"/>
          <w:szCs w:val="22"/>
        </w:rPr>
        <w:t>S</w:t>
      </w:r>
      <w:r w:rsidRPr="00816E5B">
        <w:rPr>
          <w:sz w:val="22"/>
          <w:szCs w:val="22"/>
        </w:rPr>
        <w:t xml:space="preserve"> is linear</w:t>
      </w:r>
      <w:r w:rsidRPr="001846B4">
        <w:rPr>
          <w:rStyle w:val="ae"/>
          <w:sz w:val="22"/>
          <w:szCs w:val="22"/>
        </w:rPr>
        <w:footnoteReference w:id="1"/>
      </w:r>
      <w:r w:rsidRPr="001846B4">
        <w:rPr>
          <w:sz w:val="22"/>
          <w:szCs w:val="22"/>
        </w:rPr>
        <w:t>, there may be more than one set of solutions (</w:t>
      </w:r>
      <w:r w:rsidRPr="001846B4">
        <w:rPr>
          <w:i/>
          <w:sz w:val="22"/>
          <w:szCs w:val="22"/>
        </w:rPr>
        <w:t>a</w:t>
      </w:r>
      <w:r w:rsidRPr="001846B4">
        <w:rPr>
          <w:i/>
          <w:sz w:val="22"/>
          <w:szCs w:val="22"/>
          <w:vertAlign w:val="subscript"/>
        </w:rPr>
        <w:t>1</w:t>
      </w:r>
      <w:r w:rsidRPr="001846B4">
        <w:rPr>
          <w:i/>
          <w:sz w:val="22"/>
          <w:szCs w:val="22"/>
        </w:rPr>
        <w:t>, a</w:t>
      </w:r>
      <w:r w:rsidRPr="001846B4">
        <w:rPr>
          <w:i/>
          <w:sz w:val="22"/>
          <w:szCs w:val="22"/>
          <w:vertAlign w:val="subscript"/>
        </w:rPr>
        <w:t>2</w:t>
      </w:r>
      <w:r w:rsidRPr="001846B4">
        <w:rPr>
          <w:i/>
          <w:sz w:val="22"/>
          <w:szCs w:val="22"/>
        </w:rPr>
        <w:t>, …, a</w:t>
      </w:r>
      <w:r w:rsidRPr="001846B4">
        <w:rPr>
          <w:i/>
          <w:sz w:val="22"/>
          <w:szCs w:val="22"/>
          <w:vertAlign w:val="subscript"/>
        </w:rPr>
        <w:t>m</w:t>
      </w:r>
      <w:r w:rsidRPr="001846B4">
        <w:rPr>
          <w:sz w:val="22"/>
          <w:szCs w:val="22"/>
        </w:rPr>
        <w:t xml:space="preserve">), but we will not have under-determined or over-determined problems. The purpose of the model parameter extraction is often for estimation of </w:t>
      </w:r>
      <w:r w:rsidRPr="001846B4">
        <w:rPr>
          <w:i/>
          <w:sz w:val="22"/>
          <w:szCs w:val="22"/>
        </w:rPr>
        <w:t>S</w:t>
      </w:r>
      <w:r w:rsidRPr="001846B4">
        <w:rPr>
          <w:sz w:val="22"/>
          <w:szCs w:val="22"/>
        </w:rPr>
        <w:t xml:space="preserve"> for a given (</w:t>
      </w:r>
      <w:r w:rsidRPr="001846B4">
        <w:rPr>
          <w:i/>
          <w:sz w:val="22"/>
          <w:szCs w:val="22"/>
        </w:rPr>
        <w:t>x</w:t>
      </w:r>
      <w:r w:rsidRPr="001846B4">
        <w:rPr>
          <w:i/>
          <w:sz w:val="22"/>
          <w:szCs w:val="22"/>
          <w:vertAlign w:val="subscript"/>
        </w:rPr>
        <w:t>1</w:t>
      </w:r>
      <w:r w:rsidRPr="001846B4">
        <w:rPr>
          <w:i/>
          <w:sz w:val="22"/>
          <w:szCs w:val="22"/>
        </w:rPr>
        <w:t>, x</w:t>
      </w:r>
      <w:r w:rsidRPr="001846B4">
        <w:rPr>
          <w:i/>
          <w:sz w:val="22"/>
          <w:szCs w:val="22"/>
          <w:vertAlign w:val="subscript"/>
        </w:rPr>
        <w:t>2</w:t>
      </w:r>
      <w:r w:rsidRPr="001846B4">
        <w:rPr>
          <w:i/>
          <w:sz w:val="22"/>
          <w:szCs w:val="22"/>
        </w:rPr>
        <w:t>, … x</w:t>
      </w:r>
      <w:r w:rsidRPr="001846B4">
        <w:rPr>
          <w:i/>
          <w:sz w:val="22"/>
          <w:szCs w:val="22"/>
          <w:vertAlign w:val="subscript"/>
        </w:rPr>
        <w:t>n</w:t>
      </w:r>
      <w:r w:rsidRPr="001846B4">
        <w:rPr>
          <w:sz w:val="22"/>
          <w:szCs w:val="22"/>
        </w:rPr>
        <w:t xml:space="preserve">) that we do not have measurements.  For example, </w:t>
      </w:r>
      <w:r w:rsidRPr="001846B4">
        <w:rPr>
          <w:i/>
          <w:sz w:val="22"/>
          <w:szCs w:val="22"/>
        </w:rPr>
        <w:t>x</w:t>
      </w:r>
      <w:r w:rsidRPr="001846B4">
        <w:rPr>
          <w:sz w:val="22"/>
          <w:szCs w:val="22"/>
        </w:rPr>
        <w:t xml:space="preserve"> is a function of time </w:t>
      </w:r>
      <w:r w:rsidRPr="001846B4">
        <w:rPr>
          <w:i/>
          <w:sz w:val="22"/>
          <w:szCs w:val="22"/>
        </w:rPr>
        <w:t>t</w:t>
      </w:r>
      <w:r w:rsidR="005527A5" w:rsidRPr="001846B4">
        <w:rPr>
          <w:sz w:val="22"/>
          <w:szCs w:val="22"/>
        </w:rPr>
        <w:t xml:space="preserve">, we can use </w:t>
      </w:r>
      <w:r w:rsidR="005527A5" w:rsidRPr="001846B4">
        <w:rPr>
          <w:i/>
          <w:sz w:val="22"/>
          <w:szCs w:val="22"/>
        </w:rPr>
        <w:t>S</w:t>
      </w:r>
      <w:r w:rsidR="005527A5" w:rsidRPr="001846B4">
        <w:rPr>
          <w:sz w:val="22"/>
          <w:szCs w:val="22"/>
        </w:rPr>
        <w:t xml:space="preserve"> for making predictions</w:t>
      </w:r>
      <w:r w:rsidR="00047BC3" w:rsidRPr="001846B4">
        <w:rPr>
          <w:sz w:val="22"/>
          <w:szCs w:val="22"/>
        </w:rPr>
        <w:t xml:space="preserve"> or regression</w:t>
      </w:r>
      <w:r w:rsidR="005527A5" w:rsidRPr="001846B4">
        <w:rPr>
          <w:sz w:val="22"/>
          <w:szCs w:val="22"/>
        </w:rPr>
        <w:t xml:space="preserve">.  Or in power network, we can ask what </w:t>
      </w:r>
      <w:r w:rsidR="005527A5" w:rsidRPr="001846B4">
        <w:rPr>
          <w:i/>
          <w:sz w:val="22"/>
          <w:szCs w:val="22"/>
        </w:rPr>
        <w:t>x</w:t>
      </w:r>
      <w:r w:rsidR="005527A5" w:rsidRPr="001846B4">
        <w:rPr>
          <w:sz w:val="22"/>
          <w:szCs w:val="22"/>
        </w:rPr>
        <w:t xml:space="preserve"> make</w:t>
      </w:r>
      <w:r w:rsidR="008A2B07" w:rsidRPr="001846B4">
        <w:rPr>
          <w:sz w:val="22"/>
          <w:szCs w:val="22"/>
        </w:rPr>
        <w:t>s</w:t>
      </w:r>
      <w:r w:rsidR="005527A5" w:rsidRPr="001846B4">
        <w:rPr>
          <w:sz w:val="22"/>
          <w:szCs w:val="22"/>
        </w:rPr>
        <w:t xml:space="preserve"> </w:t>
      </w:r>
      <w:r w:rsidR="005527A5" w:rsidRPr="001846B4">
        <w:rPr>
          <w:i/>
          <w:sz w:val="22"/>
          <w:szCs w:val="22"/>
        </w:rPr>
        <w:t>S</w:t>
      </w:r>
      <w:r w:rsidR="005527A5" w:rsidRPr="001846B4">
        <w:rPr>
          <w:sz w:val="22"/>
          <w:szCs w:val="22"/>
        </w:rPr>
        <w:t xml:space="preserve"> unstable (by definition, you </w:t>
      </w:r>
      <w:r w:rsidR="004D3795" w:rsidRPr="00816E5B">
        <w:rPr>
          <w:sz w:val="22"/>
          <w:szCs w:val="22"/>
        </w:rPr>
        <w:t>cannot</w:t>
      </w:r>
      <w:r w:rsidR="005527A5" w:rsidRPr="00816E5B">
        <w:rPr>
          <w:sz w:val="22"/>
          <w:szCs w:val="22"/>
        </w:rPr>
        <w:t xml:space="preserve"> measure the unstable situation, or in general, we </w:t>
      </w:r>
      <w:r w:rsidR="008A2B07" w:rsidRPr="00816E5B">
        <w:rPr>
          <w:sz w:val="22"/>
          <w:szCs w:val="22"/>
        </w:rPr>
        <w:t xml:space="preserve">often </w:t>
      </w:r>
      <w:r w:rsidR="004D3795" w:rsidRPr="00816E5B">
        <w:rPr>
          <w:sz w:val="22"/>
          <w:szCs w:val="22"/>
        </w:rPr>
        <w:t>cannot</w:t>
      </w:r>
      <w:r w:rsidR="005527A5" w:rsidRPr="00816E5B">
        <w:rPr>
          <w:sz w:val="22"/>
          <w:szCs w:val="22"/>
        </w:rPr>
        <w:t xml:space="preserve"> perform experiments on large-scale power network anyway).</w:t>
      </w:r>
    </w:p>
    <w:p w:rsidR="00B21FB1" w:rsidRPr="00816E5B" w:rsidRDefault="00B21FB1" w:rsidP="003764C7">
      <w:pPr>
        <w:jc w:val="both"/>
        <w:rPr>
          <w:sz w:val="22"/>
          <w:szCs w:val="22"/>
        </w:rPr>
      </w:pPr>
    </w:p>
    <w:p w:rsidR="00AA7B54" w:rsidRPr="00816E5B" w:rsidRDefault="00AA7B54" w:rsidP="003764C7">
      <w:pPr>
        <w:jc w:val="both"/>
        <w:rPr>
          <w:sz w:val="22"/>
          <w:szCs w:val="22"/>
        </w:rPr>
      </w:pPr>
      <w:r w:rsidRPr="00816E5B">
        <w:rPr>
          <w:sz w:val="22"/>
          <w:szCs w:val="22"/>
        </w:rPr>
        <w:t xml:space="preserve">For a top-down programming practice, instead of knowing the form of the objective functions to construct your programs from bottom up, </w:t>
      </w:r>
      <w:r w:rsidRPr="00C8133C">
        <w:rPr>
          <w:sz w:val="22"/>
          <w:szCs w:val="22"/>
          <w:highlight w:val="yellow"/>
          <w:rPrChange w:id="12" w:author="Xiaoxing Yan" w:date="2018-04-06T17:29:00Z">
            <w:rPr>
              <w:sz w:val="22"/>
              <w:szCs w:val="22"/>
            </w:rPr>
          </w:rPrChange>
        </w:rPr>
        <w:t xml:space="preserve">you will write the parameter extraction with a generic function of </w:t>
      </w:r>
      <w:r w:rsidRPr="00C8133C">
        <w:rPr>
          <w:i/>
          <w:sz w:val="22"/>
          <w:szCs w:val="22"/>
          <w:highlight w:val="yellow"/>
          <w:rPrChange w:id="13" w:author="Xiaoxing Yan" w:date="2018-04-06T17:29:00Z">
            <w:rPr>
              <w:i/>
              <w:sz w:val="22"/>
              <w:szCs w:val="22"/>
            </w:rPr>
          </w:rPrChange>
        </w:rPr>
        <w:t>S</w:t>
      </w:r>
      <w:r w:rsidR="00201886" w:rsidRPr="00C8133C">
        <w:rPr>
          <w:i/>
          <w:sz w:val="22"/>
          <w:szCs w:val="22"/>
          <w:highlight w:val="yellow"/>
          <w:vertAlign w:val="subscript"/>
          <w:rPrChange w:id="14" w:author="Xiaoxing Yan" w:date="2018-04-06T17:29:00Z">
            <w:rPr>
              <w:i/>
              <w:sz w:val="22"/>
              <w:szCs w:val="22"/>
              <w:vertAlign w:val="subscript"/>
            </w:rPr>
          </w:rPrChange>
        </w:rPr>
        <w:t>model</w:t>
      </w:r>
      <w:r w:rsidRPr="00C8133C">
        <w:rPr>
          <w:sz w:val="22"/>
          <w:szCs w:val="22"/>
          <w:highlight w:val="yellow"/>
          <w:rPrChange w:id="15" w:author="Xiaoxing Yan" w:date="2018-04-06T17:29:00Z">
            <w:rPr>
              <w:sz w:val="22"/>
              <w:szCs w:val="22"/>
            </w:rPr>
          </w:rPrChange>
        </w:rPr>
        <w:t>.</w:t>
      </w:r>
      <w:r w:rsidR="00047BC3" w:rsidRPr="00816E5B">
        <w:rPr>
          <w:sz w:val="22"/>
          <w:szCs w:val="22"/>
        </w:rPr>
        <w:t xml:space="preserve">  </w:t>
      </w:r>
      <w:r w:rsidR="00047BC3" w:rsidRPr="00C8133C">
        <w:rPr>
          <w:sz w:val="22"/>
          <w:szCs w:val="22"/>
          <w:highlight w:val="yellow"/>
          <w:rPrChange w:id="16" w:author="Xiaoxing Yan" w:date="2018-04-06T17:29:00Z">
            <w:rPr>
              <w:sz w:val="22"/>
              <w:szCs w:val="22"/>
            </w:rPr>
          </w:rPrChange>
        </w:rPr>
        <w:t xml:space="preserve">You will construct </w:t>
      </w:r>
      <w:r w:rsidR="00201886" w:rsidRPr="00C8133C">
        <w:rPr>
          <w:sz w:val="22"/>
          <w:szCs w:val="22"/>
          <w:highlight w:val="yellow"/>
          <w:rPrChange w:id="17" w:author="Xiaoxing Yan" w:date="2018-04-06T17:29:00Z">
            <w:rPr>
              <w:sz w:val="22"/>
              <w:szCs w:val="22"/>
            </w:rPr>
          </w:rPrChange>
        </w:rPr>
        <w:t>test</w:t>
      </w:r>
      <w:r w:rsidR="00047BC3" w:rsidRPr="00C8133C">
        <w:rPr>
          <w:sz w:val="22"/>
          <w:szCs w:val="22"/>
          <w:highlight w:val="yellow"/>
          <w:rPrChange w:id="18" w:author="Xiaoxing Yan" w:date="2018-04-06T17:29:00Z">
            <w:rPr>
              <w:sz w:val="22"/>
              <w:szCs w:val="22"/>
            </w:rPr>
          </w:rPrChange>
        </w:rPr>
        <w:t>s</w:t>
      </w:r>
      <w:r w:rsidR="00201886" w:rsidRPr="00C8133C">
        <w:rPr>
          <w:sz w:val="22"/>
          <w:szCs w:val="22"/>
          <w:highlight w:val="yellow"/>
          <w:rPrChange w:id="19" w:author="Xiaoxing Yan" w:date="2018-04-06T17:29:00Z">
            <w:rPr>
              <w:sz w:val="22"/>
              <w:szCs w:val="22"/>
            </w:rPr>
          </w:rPrChange>
        </w:rPr>
        <w:t xml:space="preserve"> for the generic function described in Tasks for validation</w:t>
      </w:r>
      <w:r w:rsidR="00201886" w:rsidRPr="00816E5B">
        <w:rPr>
          <w:sz w:val="22"/>
          <w:szCs w:val="22"/>
        </w:rPr>
        <w:t>.</w:t>
      </w:r>
    </w:p>
    <w:p w:rsidR="00AA7B54" w:rsidRPr="00816E5B" w:rsidRDefault="00AA7B54" w:rsidP="003764C7">
      <w:pPr>
        <w:jc w:val="both"/>
        <w:rPr>
          <w:sz w:val="22"/>
          <w:szCs w:val="22"/>
        </w:rPr>
      </w:pPr>
    </w:p>
    <w:p w:rsidR="009515A1" w:rsidRPr="001846B4" w:rsidRDefault="00201886" w:rsidP="003764C7">
      <w:pPr>
        <w:jc w:val="both"/>
        <w:rPr>
          <w:sz w:val="22"/>
          <w:szCs w:val="22"/>
        </w:rPr>
      </w:pPr>
      <w:r w:rsidRPr="00816E5B">
        <w:rPr>
          <w:sz w:val="22"/>
          <w:szCs w:val="22"/>
        </w:rPr>
        <w:t>I have used a circuit element example here, but you do not need to have a physical understanding and can treat the model description as a black box.  It really does not matter if</w:t>
      </w:r>
      <w:r w:rsidR="009515A1" w:rsidRPr="00816E5B">
        <w:rPr>
          <w:sz w:val="22"/>
          <w:szCs w:val="22"/>
        </w:rPr>
        <w:t xml:space="preserve"> you have </w:t>
      </w:r>
      <w:r w:rsidRPr="00816E5B">
        <w:rPr>
          <w:sz w:val="22"/>
          <w:szCs w:val="22"/>
        </w:rPr>
        <w:t xml:space="preserve">never </w:t>
      </w:r>
      <w:r w:rsidR="009515A1" w:rsidRPr="00816E5B">
        <w:rPr>
          <w:sz w:val="22"/>
          <w:szCs w:val="22"/>
        </w:rPr>
        <w:t>worked with detailed circuit models</w:t>
      </w:r>
      <w:r w:rsidRPr="00816E5B">
        <w:rPr>
          <w:sz w:val="22"/>
          <w:szCs w:val="22"/>
        </w:rPr>
        <w:t xml:space="preserve"> for analog and digital designs to perform the parameter extraction task. </w:t>
      </w:r>
      <w:r w:rsidR="00047BC3" w:rsidRPr="00816E5B">
        <w:rPr>
          <w:sz w:val="22"/>
          <w:szCs w:val="22"/>
        </w:rPr>
        <w:t xml:space="preserve">However, if you do, you will learn some inside knowledge for the parameter optimization scheme inside an electronic CAD program.  </w:t>
      </w:r>
      <w:r w:rsidRPr="00816E5B">
        <w:rPr>
          <w:sz w:val="22"/>
          <w:szCs w:val="22"/>
        </w:rPr>
        <w:t>T</w:t>
      </w:r>
      <w:r w:rsidR="009515A1" w:rsidRPr="00816E5B">
        <w:rPr>
          <w:sz w:val="22"/>
          <w:szCs w:val="22"/>
        </w:rPr>
        <w:t>he four-terminal MOSFET device operations can be described by</w:t>
      </w:r>
      <w:r w:rsidR="009515A1" w:rsidRPr="00816E5B">
        <w:rPr>
          <w:iCs/>
          <w:sz w:val="22"/>
          <w:szCs w:val="22"/>
        </w:rPr>
        <w:t xml:space="preserve"> the </w:t>
      </w:r>
      <w:r w:rsidR="009515A1" w:rsidRPr="00816E5B">
        <w:rPr>
          <w:b/>
          <w:iCs/>
          <w:sz w:val="22"/>
          <w:szCs w:val="22"/>
        </w:rPr>
        <w:t>EKV</w:t>
      </w:r>
      <w:r w:rsidR="009515A1" w:rsidRPr="00816E5B">
        <w:rPr>
          <w:iCs/>
          <w:sz w:val="22"/>
          <w:szCs w:val="22"/>
        </w:rPr>
        <w:t xml:space="preserve"> (Enz-Krummenacher-Vittoz) model</w:t>
      </w:r>
      <w:r w:rsidR="009515A1" w:rsidRPr="00816E5B">
        <w:rPr>
          <w:rStyle w:val="ae"/>
          <w:iCs/>
          <w:sz w:val="22"/>
          <w:szCs w:val="22"/>
        </w:rPr>
        <w:footnoteReference w:id="2"/>
      </w:r>
      <w:r w:rsidR="00AA7B54" w:rsidRPr="001846B4">
        <w:rPr>
          <w:sz w:val="22"/>
          <w:szCs w:val="22"/>
        </w:rPr>
        <w:t xml:space="preserve"> with the four terminals of S (source), D (drain), G (gate) and B (bulk) denoted in the subscript:</w:t>
      </w:r>
    </w:p>
    <w:p w:rsidR="009515A1" w:rsidRPr="001846B4" w:rsidRDefault="009515A1" w:rsidP="00F95DF8">
      <w:pPr>
        <w:rPr>
          <w:sz w:val="22"/>
          <w:szCs w:val="22"/>
        </w:rPr>
      </w:pPr>
    </w:p>
    <w:p w:rsidR="009515A1" w:rsidRPr="00816E5B" w:rsidRDefault="009C100D" w:rsidP="009515A1">
      <w:pPr>
        <w:jc w:val="center"/>
      </w:pPr>
      <w:r>
        <w:rPr>
          <w:noProof/>
          <w:position w:val="-80"/>
        </w:rPr>
        <w:pict>
          <v:shape id="_x0000_i1039" type="#_x0000_t75" alt="" style="width:401pt;height:62.9pt;mso-width-percent:0;mso-height-percent:0;mso-width-percent:0;mso-height-percent:0">
            <v:imagedata r:id="rId12" o:title=""/>
          </v:shape>
        </w:pict>
      </w:r>
      <w:r w:rsidR="00717A30" w:rsidRPr="00816E5B">
        <w:tab/>
        <w:t>(6)</w:t>
      </w:r>
    </w:p>
    <w:p w:rsidR="009515A1" w:rsidRPr="00816E5B" w:rsidRDefault="009515A1" w:rsidP="009515A1"/>
    <w:p w:rsidR="009515A1" w:rsidRPr="00816E5B" w:rsidRDefault="009515A1" w:rsidP="003764C7">
      <w:pPr>
        <w:jc w:val="both"/>
        <w:rPr>
          <w:sz w:val="22"/>
          <w:szCs w:val="22"/>
        </w:rPr>
      </w:pPr>
      <w:r w:rsidRPr="00816E5B">
        <w:rPr>
          <w:sz w:val="22"/>
          <w:szCs w:val="22"/>
        </w:rPr>
        <w:t xml:space="preserve">where </w:t>
      </w:r>
      <w:r w:rsidRPr="00C8133C">
        <w:rPr>
          <w:i/>
          <w:sz w:val="22"/>
          <w:szCs w:val="22"/>
          <w:highlight w:val="yellow"/>
          <w:rPrChange w:id="20" w:author="Xiaoxing Yan" w:date="2018-04-06T17:31:00Z">
            <w:rPr>
              <w:i/>
              <w:sz w:val="22"/>
              <w:szCs w:val="22"/>
            </w:rPr>
          </w:rPrChange>
        </w:rPr>
        <w:t>I</w:t>
      </w:r>
      <w:r w:rsidRPr="00C8133C">
        <w:rPr>
          <w:i/>
          <w:sz w:val="22"/>
          <w:szCs w:val="22"/>
          <w:highlight w:val="yellow"/>
          <w:vertAlign w:val="subscript"/>
          <w:rPrChange w:id="21" w:author="Xiaoxing Yan" w:date="2018-04-06T17:31:00Z">
            <w:rPr>
              <w:i/>
              <w:sz w:val="22"/>
              <w:szCs w:val="22"/>
              <w:vertAlign w:val="subscript"/>
            </w:rPr>
          </w:rPrChange>
        </w:rPr>
        <w:t>F</w:t>
      </w:r>
      <w:r w:rsidRPr="00C8133C">
        <w:rPr>
          <w:sz w:val="22"/>
          <w:szCs w:val="22"/>
          <w:highlight w:val="yellow"/>
          <w:rPrChange w:id="22" w:author="Xiaoxing Yan" w:date="2018-04-06T17:31:00Z">
            <w:rPr>
              <w:sz w:val="22"/>
              <w:szCs w:val="22"/>
            </w:rPr>
          </w:rPrChange>
        </w:rPr>
        <w:t xml:space="preserve"> described the forward cur</w:t>
      </w:r>
      <w:r w:rsidR="00201886" w:rsidRPr="00C8133C">
        <w:rPr>
          <w:sz w:val="22"/>
          <w:szCs w:val="22"/>
          <w:highlight w:val="yellow"/>
          <w:rPrChange w:id="23" w:author="Xiaoxing Yan" w:date="2018-04-06T17:31:00Z">
            <w:rPr>
              <w:sz w:val="22"/>
              <w:szCs w:val="22"/>
            </w:rPr>
          </w:rPrChange>
        </w:rPr>
        <w:t>rent injection</w:t>
      </w:r>
      <w:r w:rsidR="00201886" w:rsidRPr="00816E5B">
        <w:rPr>
          <w:sz w:val="22"/>
          <w:szCs w:val="22"/>
        </w:rPr>
        <w:t xml:space="preserve"> at the source</w:t>
      </w:r>
      <w:r w:rsidRPr="00816E5B">
        <w:rPr>
          <w:sz w:val="22"/>
          <w:szCs w:val="22"/>
        </w:rPr>
        <w:t xml:space="preserve"> junction and </w:t>
      </w:r>
      <w:proofErr w:type="spellStart"/>
      <w:ins w:id="24" w:author="Xiaoxing Yan" w:date="2018-04-06T17:32:00Z">
        <w:r w:rsidR="00C8133C">
          <w:rPr>
            <w:sz w:val="22"/>
            <w:szCs w:val="22"/>
          </w:rPr>
          <w:t>b</w:t>
        </w:r>
      </w:ins>
      <w:r w:rsidRPr="00C8133C">
        <w:rPr>
          <w:i/>
          <w:sz w:val="22"/>
          <w:szCs w:val="22"/>
          <w:highlight w:val="yellow"/>
          <w:rPrChange w:id="25" w:author="Xiaoxing Yan" w:date="2018-04-06T17:31:00Z">
            <w:rPr>
              <w:i/>
              <w:sz w:val="22"/>
              <w:szCs w:val="22"/>
            </w:rPr>
          </w:rPrChange>
        </w:rPr>
        <w:t>I</w:t>
      </w:r>
      <w:r w:rsidRPr="00C8133C">
        <w:rPr>
          <w:i/>
          <w:sz w:val="22"/>
          <w:szCs w:val="22"/>
          <w:highlight w:val="yellow"/>
          <w:vertAlign w:val="subscript"/>
          <w:rPrChange w:id="26" w:author="Xiaoxing Yan" w:date="2018-04-06T17:31:00Z">
            <w:rPr>
              <w:i/>
              <w:sz w:val="22"/>
              <w:szCs w:val="22"/>
              <w:vertAlign w:val="subscript"/>
            </w:rPr>
          </w:rPrChange>
        </w:rPr>
        <w:t>R</w:t>
      </w:r>
      <w:proofErr w:type="spellEnd"/>
      <w:r w:rsidRPr="00C8133C">
        <w:rPr>
          <w:sz w:val="22"/>
          <w:szCs w:val="22"/>
          <w:highlight w:val="yellow"/>
          <w:rPrChange w:id="27" w:author="Xiaoxing Yan" w:date="2018-04-06T17:31:00Z">
            <w:rPr>
              <w:sz w:val="22"/>
              <w:szCs w:val="22"/>
            </w:rPr>
          </w:rPrChange>
        </w:rPr>
        <w:t xml:space="preserve"> described the reverse cu</w:t>
      </w:r>
      <w:r w:rsidR="00201886" w:rsidRPr="00C8133C">
        <w:rPr>
          <w:sz w:val="22"/>
          <w:szCs w:val="22"/>
          <w:highlight w:val="yellow"/>
          <w:rPrChange w:id="28" w:author="Xiaoxing Yan" w:date="2018-04-06T17:31:00Z">
            <w:rPr>
              <w:sz w:val="22"/>
              <w:szCs w:val="22"/>
            </w:rPr>
          </w:rPrChange>
        </w:rPr>
        <w:t>rrent</w:t>
      </w:r>
      <w:r w:rsidR="00201886" w:rsidRPr="00816E5B">
        <w:rPr>
          <w:sz w:val="22"/>
          <w:szCs w:val="22"/>
        </w:rPr>
        <w:t xml:space="preserve"> injection at the drain</w:t>
      </w:r>
      <w:r w:rsidRPr="00816E5B">
        <w:rPr>
          <w:sz w:val="22"/>
          <w:szCs w:val="22"/>
        </w:rPr>
        <w:t xml:space="preserve"> junction.  The </w:t>
      </w:r>
      <w:r w:rsidR="00201886" w:rsidRPr="00816E5B">
        <w:rPr>
          <w:sz w:val="22"/>
          <w:szCs w:val="22"/>
        </w:rPr>
        <w:t xml:space="preserve">independent variables are </w:t>
      </w:r>
      <w:r w:rsidR="00201886" w:rsidRPr="00816E5B">
        <w:rPr>
          <w:i/>
          <w:sz w:val="22"/>
          <w:szCs w:val="22"/>
        </w:rPr>
        <w:t>V</w:t>
      </w:r>
      <w:r w:rsidR="00201886" w:rsidRPr="00816E5B">
        <w:rPr>
          <w:i/>
          <w:sz w:val="22"/>
          <w:szCs w:val="22"/>
          <w:vertAlign w:val="subscript"/>
        </w:rPr>
        <w:t>GB</w:t>
      </w:r>
      <w:r w:rsidR="00201886" w:rsidRPr="00816E5B">
        <w:rPr>
          <w:i/>
          <w:sz w:val="22"/>
          <w:szCs w:val="22"/>
        </w:rPr>
        <w:t>, V</w:t>
      </w:r>
      <w:r w:rsidR="00201886" w:rsidRPr="00816E5B">
        <w:rPr>
          <w:i/>
          <w:sz w:val="22"/>
          <w:szCs w:val="22"/>
          <w:vertAlign w:val="subscript"/>
        </w:rPr>
        <w:t>SB</w:t>
      </w:r>
      <w:r w:rsidR="00201886" w:rsidRPr="00816E5B">
        <w:rPr>
          <w:sz w:val="22"/>
          <w:szCs w:val="22"/>
        </w:rPr>
        <w:t xml:space="preserve"> and </w:t>
      </w:r>
      <w:r w:rsidR="00201886" w:rsidRPr="00816E5B">
        <w:rPr>
          <w:i/>
          <w:sz w:val="22"/>
          <w:szCs w:val="22"/>
        </w:rPr>
        <w:t>V</w:t>
      </w:r>
      <w:r w:rsidR="00201886" w:rsidRPr="00816E5B">
        <w:rPr>
          <w:i/>
          <w:sz w:val="22"/>
          <w:szCs w:val="22"/>
          <w:vertAlign w:val="subscript"/>
        </w:rPr>
        <w:t>DB</w:t>
      </w:r>
      <w:r w:rsidR="00201886" w:rsidRPr="00816E5B">
        <w:rPr>
          <w:sz w:val="22"/>
          <w:szCs w:val="22"/>
        </w:rPr>
        <w:t xml:space="preserve">.  For our measurement files, S is shorted to B, so you really have just two independent variables of </w:t>
      </w:r>
      <w:r w:rsidR="00201886" w:rsidRPr="00816E5B">
        <w:rPr>
          <w:i/>
          <w:sz w:val="22"/>
          <w:szCs w:val="22"/>
        </w:rPr>
        <w:t>V</w:t>
      </w:r>
      <w:r w:rsidR="00201886" w:rsidRPr="00816E5B">
        <w:rPr>
          <w:i/>
          <w:sz w:val="22"/>
          <w:szCs w:val="22"/>
          <w:vertAlign w:val="subscript"/>
        </w:rPr>
        <w:t>GB</w:t>
      </w:r>
      <w:r w:rsidR="00201886" w:rsidRPr="00816E5B">
        <w:rPr>
          <w:sz w:val="22"/>
          <w:szCs w:val="22"/>
        </w:rPr>
        <w:t xml:space="preserve"> and </w:t>
      </w:r>
      <w:r w:rsidR="00201886" w:rsidRPr="00816E5B">
        <w:rPr>
          <w:i/>
          <w:sz w:val="22"/>
          <w:szCs w:val="22"/>
        </w:rPr>
        <w:t>V</w:t>
      </w:r>
      <w:r w:rsidR="00201886" w:rsidRPr="00816E5B">
        <w:rPr>
          <w:i/>
          <w:sz w:val="22"/>
          <w:szCs w:val="22"/>
          <w:vertAlign w:val="subscript"/>
        </w:rPr>
        <w:t>DB</w:t>
      </w:r>
      <w:r w:rsidR="00201886" w:rsidRPr="00816E5B">
        <w:rPr>
          <w:sz w:val="22"/>
          <w:szCs w:val="22"/>
        </w:rPr>
        <w:t>.</w:t>
      </w:r>
      <w:r w:rsidR="00717A30" w:rsidRPr="00816E5B">
        <w:rPr>
          <w:sz w:val="22"/>
          <w:szCs w:val="22"/>
        </w:rPr>
        <w:t xml:space="preserve">  </w:t>
      </w:r>
      <w:r w:rsidR="00717A30" w:rsidRPr="00816E5B">
        <w:rPr>
          <w:i/>
          <w:sz w:val="22"/>
          <w:szCs w:val="22"/>
        </w:rPr>
        <w:t>V</w:t>
      </w:r>
      <w:r w:rsidR="00717A30" w:rsidRPr="00816E5B">
        <w:rPr>
          <w:i/>
          <w:sz w:val="22"/>
          <w:szCs w:val="22"/>
          <w:vertAlign w:val="subscript"/>
        </w:rPr>
        <w:t>T</w:t>
      </w:r>
      <w:r w:rsidR="00717A30" w:rsidRPr="00816E5B">
        <w:rPr>
          <w:sz w:val="22"/>
          <w:szCs w:val="22"/>
        </w:rPr>
        <w:t xml:space="preserve"> is a constant of </w:t>
      </w:r>
      <w:r w:rsidR="00717A30" w:rsidRPr="00713445">
        <w:rPr>
          <w:sz w:val="22"/>
          <w:szCs w:val="22"/>
          <w:highlight w:val="yellow"/>
          <w:rPrChange w:id="29" w:author="Xiaoxing Yan" w:date="2018-04-06T08:49:00Z">
            <w:rPr>
              <w:sz w:val="22"/>
              <w:szCs w:val="22"/>
            </w:rPr>
          </w:rPrChange>
        </w:rPr>
        <w:t>26mV at the room temperature</w:t>
      </w:r>
      <w:r w:rsidR="00717A30" w:rsidRPr="00816E5B">
        <w:rPr>
          <w:sz w:val="22"/>
          <w:szCs w:val="22"/>
        </w:rPr>
        <w:t xml:space="preserve">.  There are three remaining parameters: the saturation current </w:t>
      </w:r>
      <w:ins w:id="30" w:author="Xiaoxing Yan" w:date="2018-04-06T17:32:00Z">
        <w:r w:rsidR="00C8133C">
          <w:rPr>
            <w:rFonts w:hint="eastAsia"/>
            <w:sz w:val="22"/>
            <w:szCs w:val="22"/>
            <w:lang w:eastAsia="zh-CN"/>
          </w:rPr>
          <w:t>饱和电流</w:t>
        </w:r>
      </w:ins>
      <w:r w:rsidR="00717A30" w:rsidRPr="00816E5B">
        <w:rPr>
          <w:i/>
          <w:sz w:val="22"/>
          <w:szCs w:val="22"/>
        </w:rPr>
        <w:t>I</w:t>
      </w:r>
      <w:r w:rsidR="00717A30" w:rsidRPr="00816E5B">
        <w:rPr>
          <w:i/>
          <w:sz w:val="22"/>
          <w:szCs w:val="22"/>
          <w:vertAlign w:val="subscript"/>
        </w:rPr>
        <w:t>S</w:t>
      </w:r>
      <w:r w:rsidR="00717A30" w:rsidRPr="00816E5B">
        <w:rPr>
          <w:sz w:val="22"/>
          <w:szCs w:val="22"/>
        </w:rPr>
        <w:t xml:space="preserve">, the </w:t>
      </w:r>
      <w:ins w:id="31" w:author="Xiaoxing Yan" w:date="2018-04-06T17:33:00Z">
        <w:r w:rsidR="00C8133C" w:rsidRPr="00816E5B">
          <w:rPr>
            <w:sz w:val="22"/>
            <w:szCs w:val="22"/>
          </w:rPr>
          <w:t>bulk factor</w:t>
        </w:r>
        <w:r w:rsidR="00C8133C">
          <w:rPr>
            <w:rFonts w:hint="eastAsia"/>
            <w:sz w:val="22"/>
            <w:szCs w:val="22"/>
            <w:lang w:eastAsia="zh-CN"/>
          </w:rPr>
          <w:t>体积因素</w:t>
        </w:r>
      </w:ins>
      <w:del w:id="32" w:author="Xiaoxing Yan" w:date="2018-04-06T17:33:00Z">
        <w:r w:rsidR="00717A30" w:rsidRPr="00816E5B" w:rsidDel="00C8133C">
          <w:rPr>
            <w:sz w:val="22"/>
            <w:szCs w:val="22"/>
          </w:rPr>
          <w:delText>bulk factor</w:delText>
        </w:r>
      </w:del>
      <w:r w:rsidR="00717A30" w:rsidRPr="00816E5B">
        <w:rPr>
          <w:sz w:val="22"/>
          <w:szCs w:val="22"/>
        </w:rPr>
        <w:t xml:space="preserve"> </w:t>
      </w:r>
      <w:r w:rsidR="00717A30" w:rsidRPr="00816E5B">
        <w:rPr>
          <w:i/>
          <w:sz w:val="22"/>
          <w:szCs w:val="22"/>
        </w:rPr>
        <w:sym w:font="Symbol" w:char="F06B"/>
      </w:r>
      <w:r w:rsidR="00717A30" w:rsidRPr="00816E5B">
        <w:rPr>
          <w:sz w:val="22"/>
          <w:szCs w:val="22"/>
        </w:rPr>
        <w:t xml:space="preserve"> and the threshold voltage </w:t>
      </w:r>
      <w:r w:rsidR="00717A30" w:rsidRPr="00816E5B">
        <w:rPr>
          <w:i/>
          <w:sz w:val="22"/>
          <w:szCs w:val="22"/>
        </w:rPr>
        <w:t>V</w:t>
      </w:r>
      <w:r w:rsidR="00717A30" w:rsidRPr="00816E5B">
        <w:rPr>
          <w:i/>
          <w:sz w:val="22"/>
          <w:szCs w:val="22"/>
          <w:vertAlign w:val="subscript"/>
        </w:rPr>
        <w:t>th</w:t>
      </w:r>
      <w:r w:rsidR="00717A30" w:rsidRPr="00816E5B">
        <w:rPr>
          <w:sz w:val="22"/>
          <w:szCs w:val="22"/>
        </w:rPr>
        <w:t xml:space="preserve">.  </w:t>
      </w:r>
      <w:r w:rsidR="00A5361C" w:rsidRPr="00816E5B">
        <w:rPr>
          <w:sz w:val="22"/>
          <w:szCs w:val="22"/>
        </w:rPr>
        <w:t xml:space="preserve">The EKV model is built from adjoining two asymptotic regions of </w:t>
      </w:r>
      <w:r w:rsidR="00A5361C" w:rsidRPr="00816E5B">
        <w:rPr>
          <w:i/>
          <w:sz w:val="22"/>
          <w:szCs w:val="22"/>
        </w:rPr>
        <w:t>V</w:t>
      </w:r>
      <w:r w:rsidR="00A5361C" w:rsidRPr="00816E5B">
        <w:rPr>
          <w:i/>
          <w:sz w:val="22"/>
          <w:szCs w:val="22"/>
          <w:vertAlign w:val="subscript"/>
        </w:rPr>
        <w:t>GS</w:t>
      </w:r>
      <w:r w:rsidR="00A5361C" w:rsidRPr="00816E5B">
        <w:rPr>
          <w:i/>
          <w:sz w:val="22"/>
          <w:szCs w:val="22"/>
        </w:rPr>
        <w:t xml:space="preserve"> &lt;&lt; V</w:t>
      </w:r>
      <w:r w:rsidR="00A5361C" w:rsidRPr="00816E5B">
        <w:rPr>
          <w:i/>
          <w:sz w:val="22"/>
          <w:szCs w:val="22"/>
          <w:vertAlign w:val="subscript"/>
        </w:rPr>
        <w:t>th</w:t>
      </w:r>
      <w:r w:rsidR="00A5361C" w:rsidRPr="00816E5B">
        <w:rPr>
          <w:sz w:val="22"/>
          <w:szCs w:val="22"/>
        </w:rPr>
        <w:t xml:space="preserve"> (exponential) and </w:t>
      </w:r>
      <w:r w:rsidR="00A5361C" w:rsidRPr="00816E5B">
        <w:rPr>
          <w:i/>
          <w:sz w:val="22"/>
          <w:szCs w:val="22"/>
        </w:rPr>
        <w:t>V</w:t>
      </w:r>
      <w:r w:rsidR="00A5361C" w:rsidRPr="00816E5B">
        <w:rPr>
          <w:i/>
          <w:sz w:val="22"/>
          <w:szCs w:val="22"/>
          <w:vertAlign w:val="subscript"/>
        </w:rPr>
        <w:t>GS</w:t>
      </w:r>
      <w:r w:rsidR="00A5361C" w:rsidRPr="00816E5B">
        <w:rPr>
          <w:i/>
          <w:sz w:val="22"/>
          <w:szCs w:val="22"/>
        </w:rPr>
        <w:t xml:space="preserve"> &gt;&gt; V</w:t>
      </w:r>
      <w:r w:rsidR="00A5361C" w:rsidRPr="00816E5B">
        <w:rPr>
          <w:i/>
          <w:sz w:val="22"/>
          <w:szCs w:val="22"/>
          <w:vertAlign w:val="subscript"/>
        </w:rPr>
        <w:t>th</w:t>
      </w:r>
      <w:r w:rsidR="00A5361C" w:rsidRPr="00816E5B">
        <w:rPr>
          <w:sz w:val="22"/>
          <w:szCs w:val="22"/>
        </w:rPr>
        <w:t xml:space="preserve"> (quadratic) with the </w:t>
      </w:r>
      <w:r w:rsidR="00A5361C" w:rsidRPr="00C8133C">
        <w:rPr>
          <w:sz w:val="22"/>
          <w:szCs w:val="22"/>
          <w:highlight w:val="yellow"/>
          <w:rPrChange w:id="33" w:author="Xiaoxing Yan" w:date="2018-04-06T17:34:00Z">
            <w:rPr>
              <w:sz w:val="22"/>
              <w:szCs w:val="22"/>
            </w:rPr>
          </w:rPrChange>
        </w:rPr>
        <w:t>approximations</w:t>
      </w:r>
      <w:r w:rsidR="00A5361C" w:rsidRPr="00816E5B">
        <w:rPr>
          <w:sz w:val="22"/>
          <w:szCs w:val="22"/>
        </w:rPr>
        <w:t>:</w:t>
      </w:r>
    </w:p>
    <w:p w:rsidR="00A5361C" w:rsidRPr="00816E5B" w:rsidRDefault="00A5361C" w:rsidP="009515A1">
      <w:pPr>
        <w:rPr>
          <w:sz w:val="22"/>
          <w:szCs w:val="22"/>
        </w:rPr>
      </w:pPr>
    </w:p>
    <w:p w:rsidR="00C514FC" w:rsidRPr="00816E5B" w:rsidRDefault="009C100D" w:rsidP="00C514FC">
      <w:pPr>
        <w:jc w:val="center"/>
        <w:rPr>
          <w:sz w:val="22"/>
          <w:szCs w:val="22"/>
        </w:rPr>
      </w:pPr>
      <w:r>
        <w:rPr>
          <w:noProof/>
          <w:position w:val="-50"/>
        </w:rPr>
        <w:pict>
          <v:shape id="_x0000_i1038" type="#_x0000_t75" alt="" style="width:151.75pt;height:56.95pt;mso-width-percent:0;mso-height-percent:0;mso-width-percent:0;mso-height-percent:0">
            <v:imagedata r:id="rId13" o:title=""/>
          </v:shape>
        </w:pict>
      </w:r>
      <w:r w:rsidR="00C514FC" w:rsidRPr="00816E5B">
        <w:tab/>
      </w:r>
      <w:r w:rsidR="00C514FC" w:rsidRPr="00816E5B">
        <w:tab/>
        <w:t>(8)</w:t>
      </w:r>
    </w:p>
    <w:p w:rsidR="00C514FC" w:rsidRPr="00816E5B" w:rsidRDefault="00C514FC" w:rsidP="009515A1">
      <w:pPr>
        <w:rPr>
          <w:sz w:val="22"/>
          <w:szCs w:val="22"/>
        </w:rPr>
      </w:pPr>
    </w:p>
    <w:p w:rsidR="00A5361C" w:rsidRPr="00816E5B" w:rsidRDefault="00A5361C" w:rsidP="003764C7">
      <w:pPr>
        <w:jc w:val="both"/>
        <w:rPr>
          <w:sz w:val="22"/>
          <w:szCs w:val="22"/>
        </w:rPr>
      </w:pPr>
      <w:r w:rsidRPr="00816E5B">
        <w:rPr>
          <w:sz w:val="22"/>
          <w:szCs w:val="22"/>
        </w:rPr>
        <w:t xml:space="preserve">We will use these </w:t>
      </w:r>
      <w:ins w:id="34" w:author="Xiaoxing Yan" w:date="2018-04-06T17:34:00Z">
        <w:r w:rsidR="00C8133C" w:rsidRPr="00816E5B">
          <w:rPr>
            <w:sz w:val="22"/>
            <w:szCs w:val="22"/>
          </w:rPr>
          <w:t>asymptotic</w:t>
        </w:r>
        <w:r w:rsidR="00C8133C">
          <w:rPr>
            <w:rFonts w:hint="eastAsia"/>
            <w:sz w:val="22"/>
            <w:szCs w:val="22"/>
            <w:lang w:eastAsia="zh-CN"/>
          </w:rPr>
          <w:t>渐近的</w:t>
        </w:r>
      </w:ins>
      <w:del w:id="35" w:author="Xiaoxing Yan" w:date="2018-04-06T17:34:00Z">
        <w:r w:rsidRPr="00816E5B" w:rsidDel="00C8133C">
          <w:rPr>
            <w:sz w:val="22"/>
            <w:szCs w:val="22"/>
          </w:rPr>
          <w:delText>asymptotic</w:delText>
        </w:r>
      </w:del>
      <w:r w:rsidRPr="00816E5B">
        <w:rPr>
          <w:sz w:val="22"/>
          <w:szCs w:val="22"/>
        </w:rPr>
        <w:t xml:space="preserve"> </w:t>
      </w:r>
      <w:r w:rsidR="00C514FC" w:rsidRPr="00816E5B">
        <w:rPr>
          <w:sz w:val="22"/>
          <w:szCs w:val="22"/>
        </w:rPr>
        <w:t xml:space="preserve">knowledge to perform variations in the parameter extraction and the validation </w:t>
      </w:r>
      <w:r w:rsidRPr="00816E5B">
        <w:rPr>
          <w:sz w:val="22"/>
          <w:szCs w:val="22"/>
        </w:rPr>
        <w:t>as well.</w:t>
      </w:r>
      <w:r w:rsidR="00C514FC" w:rsidRPr="00816E5B">
        <w:rPr>
          <w:sz w:val="22"/>
          <w:szCs w:val="22"/>
        </w:rPr>
        <w:t xml:space="preserve">  To finish the approximation in different operational regions, we have (the three equations below are just for your curiosity, and have nothing to play in the assignment):</w:t>
      </w:r>
    </w:p>
    <w:p w:rsidR="00C514FC" w:rsidRPr="00816E5B" w:rsidRDefault="00C514FC" w:rsidP="009515A1">
      <w:pPr>
        <w:rPr>
          <w:sz w:val="22"/>
          <w:szCs w:val="22"/>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lastRenderedPageBreak/>
        <w:t xml:space="preserve">Subthreshold saturation: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&lt;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&gt; 3V</w:t>
      </w:r>
      <w:r w:rsidRPr="00816E5B">
        <w:rPr>
          <w:rFonts w:eastAsia="PMingLiU"/>
          <w:i/>
          <w:sz w:val="22"/>
          <w:szCs w:val="22"/>
          <w:vertAlign w:val="subscript"/>
          <w:lang w:eastAsia="zh-TW"/>
        </w:rPr>
        <w:t>T</w:t>
      </w:r>
      <w:r w:rsidRPr="00816E5B">
        <w:rPr>
          <w:rFonts w:eastAsia="PMingLiU"/>
          <w:sz w:val="22"/>
          <w:szCs w:val="22"/>
          <w:lang w:eastAsia="zh-TW"/>
        </w:rPr>
        <w:t>.  This is how your transistor turn</w:t>
      </w:r>
      <w:r w:rsidR="001C319D" w:rsidRPr="00816E5B">
        <w:rPr>
          <w:rFonts w:eastAsia="PMingLiU"/>
          <w:sz w:val="22"/>
          <w:szCs w:val="22"/>
          <w:lang w:eastAsia="zh-TW"/>
        </w:rPr>
        <w:t>s</w:t>
      </w:r>
      <w:r w:rsidRPr="00816E5B">
        <w:rPr>
          <w:rFonts w:eastAsia="PMingLiU"/>
          <w:sz w:val="22"/>
          <w:szCs w:val="22"/>
          <w:lang w:eastAsia="zh-TW"/>
        </w:rPr>
        <w:t xml:space="preserve"> off.</w:t>
      </w:r>
    </w:p>
    <w:p w:rsidR="00C514FC" w:rsidRPr="00816E5B" w:rsidRDefault="00C514FC" w:rsidP="00C514FC">
      <w:pPr>
        <w:jc w:val="both"/>
        <w:rPr>
          <w:rFonts w:eastAsia="PMingLiU"/>
          <w:sz w:val="22"/>
          <w:szCs w:val="22"/>
          <w:lang w:eastAsia="zh-TW"/>
        </w:rPr>
      </w:pPr>
    </w:p>
    <w:p w:rsidR="00C514FC" w:rsidRPr="00816E5B" w:rsidRDefault="009C100D" w:rsidP="00C514FC">
      <w:pPr>
        <w:ind w:firstLine="720"/>
        <w:jc w:val="both"/>
        <w:rPr>
          <w:rFonts w:eastAsia="PMingLiU"/>
          <w:sz w:val="22"/>
          <w:szCs w:val="22"/>
          <w:lang w:eastAsia="zh-TW"/>
        </w:rPr>
      </w:pPr>
      <w:r>
        <w:rPr>
          <w:rFonts w:eastAsia="PMingLiU"/>
          <w:noProof/>
          <w:position w:val="-34"/>
          <w:sz w:val="22"/>
          <w:szCs w:val="22"/>
          <w:lang w:eastAsia="zh-TW"/>
        </w:rPr>
        <w:pict>
          <v:shape id="_x0000_i1037" type="#_x0000_t75" alt="" style="width:258.85pt;height:40.1pt;mso-width-percent:0;mso-height-percent:0;mso-width-percent:0;mso-height-percent:0">
            <v:imagedata r:id="rId14" o:title=""/>
          </v:shape>
        </w:pict>
      </w:r>
      <w:r w:rsidR="00C514FC" w:rsidRPr="00816E5B">
        <w:rPr>
          <w:rFonts w:eastAsia="PMingLiU"/>
          <w:sz w:val="22"/>
          <w:szCs w:val="22"/>
          <w:lang w:eastAsia="zh-TW"/>
        </w:rPr>
        <w:tab/>
      </w:r>
      <w:r w:rsidR="00C514FC" w:rsidRPr="00816E5B">
        <w:rPr>
          <w:rFonts w:eastAsia="PMingLiU"/>
          <w:sz w:val="22"/>
          <w:szCs w:val="22"/>
          <w:lang w:eastAsia="zh-TW"/>
        </w:rPr>
        <w:tab/>
      </w:r>
      <w:r w:rsidR="00C514FC" w:rsidRPr="00816E5B">
        <w:rPr>
          <w:rFonts w:eastAsia="PMingLiU"/>
          <w:sz w:val="22"/>
          <w:szCs w:val="22"/>
          <w:lang w:eastAsia="zh-TW"/>
        </w:rPr>
        <w:tab/>
        <w:t>(9)</w:t>
      </w:r>
    </w:p>
    <w:p w:rsidR="00C514FC" w:rsidRPr="00816E5B" w:rsidRDefault="00C514FC" w:rsidP="00C514FC">
      <w:pPr>
        <w:jc w:val="both"/>
        <w:rPr>
          <w:rFonts w:eastAsia="PMingLiU"/>
          <w:sz w:val="22"/>
          <w:szCs w:val="22"/>
          <w:lang w:eastAsia="zh-TW"/>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t xml:space="preserve">Above-threshold linear: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&gt;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&lt; </w:t>
      </w:r>
      <w:proofErr w:type="spellStart"/>
      <w:r w:rsidRPr="00816E5B">
        <w:rPr>
          <w:rFonts w:eastAsia="PMingLiU"/>
          <w:i/>
          <w:sz w:val="22"/>
          <w:szCs w:val="22"/>
          <w:lang w:eastAsia="zh-TW"/>
        </w:rPr>
        <w:t>V</w:t>
      </w:r>
      <w:r w:rsidRPr="00816E5B">
        <w:rPr>
          <w:rFonts w:eastAsia="PMingLiU"/>
          <w:i/>
          <w:sz w:val="22"/>
          <w:szCs w:val="22"/>
          <w:vertAlign w:val="subscript"/>
          <w:lang w:eastAsia="zh-TW"/>
        </w:rPr>
        <w:t>Dsat</w:t>
      </w:r>
      <w:proofErr w:type="spellEnd"/>
      <w:r w:rsidRPr="00816E5B">
        <w:rPr>
          <w:rFonts w:eastAsia="PMingLiU"/>
          <w:sz w:val="22"/>
          <w:szCs w:val="22"/>
          <w:lang w:eastAsia="zh-TW"/>
        </w:rPr>
        <w:t xml:space="preserve">, where </w:t>
      </w:r>
      <w:r w:rsidR="009C100D">
        <w:rPr>
          <w:rFonts w:eastAsia="PMingLiU"/>
          <w:noProof/>
          <w:position w:val="-12"/>
          <w:sz w:val="22"/>
          <w:szCs w:val="22"/>
          <w:lang w:eastAsia="zh-TW"/>
        </w:rPr>
        <w:pict>
          <v:shape id="_x0000_i1036" type="#_x0000_t75" alt="" style="width:113.9pt;height:17.75pt;mso-width-percent:0;mso-height-percent:0;mso-width-percent:0;mso-height-percent:0">
            <v:imagedata r:id="rId15" o:title=""/>
          </v:shape>
        </w:pict>
      </w:r>
    </w:p>
    <w:p w:rsidR="00C514FC" w:rsidRPr="00816E5B" w:rsidRDefault="00C514FC" w:rsidP="00C514FC">
      <w:pPr>
        <w:jc w:val="both"/>
        <w:rPr>
          <w:rFonts w:eastAsia="PMingLiU"/>
          <w:sz w:val="22"/>
          <w:szCs w:val="22"/>
          <w:lang w:eastAsia="zh-TW"/>
        </w:rPr>
      </w:pPr>
    </w:p>
    <w:p w:rsidR="00C514FC" w:rsidRPr="00816E5B" w:rsidRDefault="009C100D" w:rsidP="00C514FC">
      <w:pPr>
        <w:ind w:firstLine="720"/>
        <w:jc w:val="both"/>
        <w:rPr>
          <w:rFonts w:eastAsia="PMingLiU"/>
          <w:sz w:val="22"/>
          <w:szCs w:val="22"/>
          <w:lang w:eastAsia="zh-TW"/>
        </w:rPr>
      </w:pPr>
      <w:r>
        <w:rPr>
          <w:rFonts w:eastAsia="PMingLiU"/>
          <w:noProof/>
          <w:position w:val="-30"/>
          <w:sz w:val="22"/>
          <w:szCs w:val="22"/>
          <w:lang w:eastAsia="zh-TW"/>
        </w:rPr>
        <w:pict>
          <v:shape id="_x0000_i1035" type="#_x0000_t75" alt="" style="width:265.2pt;height:34.2pt;mso-width-percent:0;mso-height-percent:0;mso-width-percent:0;mso-height-percent:0">
            <v:imagedata r:id="rId16" o:title=""/>
          </v:shape>
        </w:pict>
      </w:r>
      <w:r w:rsidR="00C514FC" w:rsidRPr="00816E5B">
        <w:rPr>
          <w:rFonts w:eastAsia="PMingLiU"/>
          <w:sz w:val="22"/>
          <w:szCs w:val="22"/>
          <w:lang w:eastAsia="zh-TW"/>
        </w:rPr>
        <w:tab/>
      </w:r>
      <w:r w:rsidR="00C514FC" w:rsidRPr="00816E5B">
        <w:rPr>
          <w:rFonts w:eastAsia="PMingLiU"/>
          <w:sz w:val="22"/>
          <w:szCs w:val="22"/>
          <w:lang w:eastAsia="zh-TW"/>
        </w:rPr>
        <w:tab/>
      </w:r>
      <w:r w:rsidR="00C514FC" w:rsidRPr="00816E5B">
        <w:rPr>
          <w:rFonts w:eastAsia="PMingLiU"/>
          <w:sz w:val="22"/>
          <w:szCs w:val="22"/>
          <w:lang w:eastAsia="zh-TW"/>
        </w:rPr>
        <w:tab/>
        <w:t>(10)</w:t>
      </w:r>
    </w:p>
    <w:p w:rsidR="00C514FC" w:rsidRPr="00816E5B" w:rsidRDefault="00C514FC" w:rsidP="00C514FC">
      <w:pPr>
        <w:jc w:val="both"/>
        <w:rPr>
          <w:rFonts w:eastAsia="PMingLiU"/>
          <w:sz w:val="22"/>
          <w:szCs w:val="22"/>
          <w:lang w:eastAsia="zh-TW"/>
        </w:rPr>
      </w:pPr>
    </w:p>
    <w:p w:rsidR="00C514FC" w:rsidRPr="00816E5B" w:rsidRDefault="00C514FC" w:rsidP="00C514FC">
      <w:pPr>
        <w:jc w:val="both"/>
        <w:rPr>
          <w:rFonts w:eastAsia="PMingLiU"/>
          <w:sz w:val="22"/>
          <w:szCs w:val="22"/>
          <w:lang w:eastAsia="zh-TW"/>
        </w:rPr>
      </w:pPr>
      <w:r w:rsidRPr="00816E5B">
        <w:rPr>
          <w:rFonts w:eastAsia="PMingLiU"/>
          <w:sz w:val="22"/>
          <w:szCs w:val="22"/>
          <w:lang w:eastAsia="zh-TW"/>
        </w:rPr>
        <w:t xml:space="preserve">Above-threshold saturation: </w:t>
      </w:r>
      <w:r w:rsidRPr="00816E5B">
        <w:rPr>
          <w:rFonts w:eastAsia="PMingLiU"/>
          <w:i/>
          <w:sz w:val="22"/>
          <w:szCs w:val="22"/>
          <w:lang w:eastAsia="zh-TW"/>
        </w:rPr>
        <w:t>V</w:t>
      </w:r>
      <w:r w:rsidRPr="00816E5B">
        <w:rPr>
          <w:rFonts w:eastAsia="PMingLiU"/>
          <w:i/>
          <w:sz w:val="22"/>
          <w:szCs w:val="22"/>
          <w:vertAlign w:val="subscript"/>
          <w:lang w:eastAsia="zh-TW"/>
        </w:rPr>
        <w:t>GS</w:t>
      </w:r>
      <w:r w:rsidRPr="00816E5B">
        <w:rPr>
          <w:rFonts w:eastAsia="PMingLiU"/>
          <w:i/>
          <w:sz w:val="22"/>
          <w:szCs w:val="22"/>
          <w:lang w:eastAsia="zh-TW"/>
        </w:rPr>
        <w:t xml:space="preserve"> &gt; V</w:t>
      </w:r>
      <w:r w:rsidRPr="00816E5B">
        <w:rPr>
          <w:rFonts w:eastAsia="PMingLiU"/>
          <w:i/>
          <w:sz w:val="22"/>
          <w:szCs w:val="22"/>
          <w:vertAlign w:val="subscript"/>
          <w:lang w:eastAsia="zh-TW"/>
        </w:rPr>
        <w:t>th</w:t>
      </w:r>
      <w:r w:rsidRPr="00816E5B">
        <w:rPr>
          <w:rFonts w:eastAsia="PMingLiU"/>
          <w:sz w:val="22"/>
          <w:szCs w:val="22"/>
          <w:lang w:eastAsia="zh-TW"/>
        </w:rPr>
        <w:t xml:space="preserve">, </w:t>
      </w:r>
      <w:r w:rsidRPr="00816E5B">
        <w:rPr>
          <w:rFonts w:eastAsia="PMingLiU"/>
          <w:i/>
          <w:sz w:val="22"/>
          <w:szCs w:val="22"/>
          <w:lang w:eastAsia="zh-TW"/>
        </w:rPr>
        <w:t>V</w:t>
      </w:r>
      <w:r w:rsidRPr="00816E5B">
        <w:rPr>
          <w:rFonts w:eastAsia="PMingLiU"/>
          <w:i/>
          <w:sz w:val="22"/>
          <w:szCs w:val="22"/>
          <w:vertAlign w:val="subscript"/>
          <w:lang w:eastAsia="zh-TW"/>
        </w:rPr>
        <w:t>DS</w:t>
      </w:r>
      <w:r w:rsidRPr="00816E5B">
        <w:rPr>
          <w:rFonts w:eastAsia="PMingLiU"/>
          <w:i/>
          <w:sz w:val="22"/>
          <w:szCs w:val="22"/>
          <w:lang w:eastAsia="zh-TW"/>
        </w:rPr>
        <w:t xml:space="preserve"> &gt; V</w:t>
      </w:r>
      <w:r w:rsidRPr="00816E5B">
        <w:rPr>
          <w:rFonts w:eastAsia="PMingLiU"/>
          <w:i/>
          <w:sz w:val="22"/>
          <w:szCs w:val="22"/>
          <w:vertAlign w:val="subscript"/>
          <w:lang w:eastAsia="zh-TW"/>
        </w:rPr>
        <w:t>Dsat</w:t>
      </w:r>
      <w:r w:rsidRPr="00816E5B">
        <w:rPr>
          <w:rFonts w:eastAsia="PMingLiU"/>
          <w:sz w:val="22"/>
          <w:szCs w:val="22"/>
          <w:lang w:eastAsia="zh-TW"/>
        </w:rPr>
        <w:t>.  This is where the</w:t>
      </w:r>
      <w:r w:rsidR="009F134C" w:rsidRPr="00816E5B">
        <w:rPr>
          <w:rFonts w:eastAsia="PMingLiU"/>
          <w:sz w:val="22"/>
          <w:szCs w:val="22"/>
          <w:lang w:eastAsia="zh-TW"/>
        </w:rPr>
        <w:t xml:space="preserve"> transistor has large analog gai</w:t>
      </w:r>
      <w:r w:rsidRPr="00816E5B">
        <w:rPr>
          <w:rFonts w:eastAsia="PMingLiU"/>
          <w:sz w:val="22"/>
          <w:szCs w:val="22"/>
          <w:lang w:eastAsia="zh-TW"/>
        </w:rPr>
        <w:t>n.</w:t>
      </w:r>
    </w:p>
    <w:p w:rsidR="00C514FC" w:rsidRPr="00816E5B" w:rsidRDefault="00C514FC" w:rsidP="00C514FC">
      <w:pPr>
        <w:jc w:val="both"/>
        <w:rPr>
          <w:rFonts w:eastAsia="PMingLiU"/>
          <w:sz w:val="22"/>
          <w:szCs w:val="22"/>
          <w:lang w:eastAsia="zh-TW"/>
        </w:rPr>
      </w:pPr>
    </w:p>
    <w:p w:rsidR="00C514FC" w:rsidRPr="00816E5B" w:rsidRDefault="009C100D" w:rsidP="00C514FC">
      <w:pPr>
        <w:jc w:val="center"/>
        <w:rPr>
          <w:rFonts w:eastAsia="PMingLiU"/>
          <w:sz w:val="22"/>
          <w:szCs w:val="22"/>
          <w:lang w:eastAsia="zh-TW"/>
        </w:rPr>
      </w:pPr>
      <w:r>
        <w:rPr>
          <w:rFonts w:eastAsia="PMingLiU"/>
          <w:noProof/>
          <w:position w:val="-30"/>
          <w:sz w:val="22"/>
          <w:szCs w:val="22"/>
          <w:lang w:eastAsia="zh-TW"/>
        </w:rPr>
        <w:pict>
          <v:shape id="_x0000_i1034" type="#_x0000_t75" alt="" style="width:2in;height:34.2pt;mso-width-percent:0;mso-height-percent:0;mso-width-percent:0;mso-height-percent:0">
            <v:imagedata r:id="rId17" o:title=""/>
          </v:shape>
        </w:pict>
      </w:r>
      <w:r w:rsidR="00C514FC" w:rsidRPr="00816E5B">
        <w:rPr>
          <w:rFonts w:eastAsia="PMingLiU"/>
          <w:sz w:val="22"/>
          <w:szCs w:val="22"/>
          <w:lang w:eastAsia="zh-TW"/>
        </w:rPr>
        <w:t xml:space="preserve"> where </w:t>
      </w:r>
      <w:r w:rsidR="00C514FC" w:rsidRPr="00816E5B">
        <w:rPr>
          <w:rFonts w:eastAsia="PMingLiU"/>
          <w:sz w:val="22"/>
          <w:szCs w:val="22"/>
          <w:lang w:eastAsia="zh-TW"/>
        </w:rPr>
        <w:tab/>
      </w:r>
      <w:r>
        <w:rPr>
          <w:rFonts w:eastAsia="PMingLiU"/>
          <w:noProof/>
          <w:position w:val="-24"/>
          <w:sz w:val="22"/>
          <w:szCs w:val="22"/>
          <w:lang w:eastAsia="zh-TW"/>
        </w:rPr>
        <w:pict>
          <v:shape id="_x0000_i1033" type="#_x0000_t75" alt="" style="width:123.95pt;height:31.9pt;mso-width-percent:0;mso-height-percent:0;mso-width-percent:0;mso-height-percent:0">
            <v:imagedata r:id="rId18" o:title=""/>
          </v:shape>
        </w:pict>
      </w:r>
      <w:r w:rsidR="00C514FC" w:rsidRPr="00816E5B">
        <w:rPr>
          <w:rFonts w:eastAsia="PMingLiU"/>
          <w:sz w:val="22"/>
          <w:szCs w:val="22"/>
          <w:lang w:eastAsia="zh-TW"/>
        </w:rPr>
        <w:tab/>
        <w:t>(11)</w:t>
      </w:r>
    </w:p>
    <w:p w:rsidR="00C514FC" w:rsidRPr="00816E5B" w:rsidRDefault="00C514FC" w:rsidP="009515A1">
      <w:pPr>
        <w:rPr>
          <w:sz w:val="22"/>
          <w:szCs w:val="22"/>
        </w:rPr>
      </w:pPr>
    </w:p>
    <w:p w:rsidR="004E2825" w:rsidRPr="00816E5B" w:rsidRDefault="00C514FC" w:rsidP="00262E56">
      <w:pPr>
        <w:jc w:val="both"/>
        <w:rPr>
          <w:sz w:val="22"/>
          <w:szCs w:val="22"/>
        </w:rPr>
      </w:pPr>
      <w:r w:rsidRPr="00816E5B">
        <w:rPr>
          <w:sz w:val="22"/>
          <w:szCs w:val="22"/>
        </w:rPr>
        <w:t xml:space="preserve">Use of asymptotic forms seems to have more intuition, but there will be discontinuity in magnitude or derivative in the expression that can cause not only numerical problems but wrong small signal analysis.  However, asymptotic forms are useful in </w:t>
      </w:r>
      <w:r w:rsidR="001C319D" w:rsidRPr="00816E5B">
        <w:rPr>
          <w:sz w:val="22"/>
          <w:szCs w:val="22"/>
        </w:rPr>
        <w:t xml:space="preserve">intuitive understanding </w:t>
      </w:r>
      <w:r w:rsidRPr="00816E5B">
        <w:rPr>
          <w:sz w:val="22"/>
          <w:szCs w:val="22"/>
        </w:rPr>
        <w:t>and validation.</w:t>
      </w:r>
    </w:p>
    <w:p w:rsidR="00C514FC" w:rsidRPr="00816E5B" w:rsidRDefault="00C514FC" w:rsidP="00262E56">
      <w:pPr>
        <w:jc w:val="both"/>
        <w:rPr>
          <w:sz w:val="22"/>
          <w:szCs w:val="22"/>
        </w:rPr>
      </w:pPr>
    </w:p>
    <w:p w:rsidR="004E2825" w:rsidRPr="00816E5B" w:rsidRDefault="00947C03" w:rsidP="00262E56">
      <w:pPr>
        <w:jc w:val="both"/>
        <w:rPr>
          <w:rFonts w:hint="eastAsia"/>
          <w:sz w:val="22"/>
          <w:szCs w:val="22"/>
          <w:lang w:eastAsia="zh-CN"/>
        </w:rPr>
      </w:pPr>
      <w:r w:rsidRPr="00C8133C">
        <w:rPr>
          <w:sz w:val="22"/>
          <w:szCs w:val="22"/>
          <w:highlight w:val="yellow"/>
          <w:rPrChange w:id="36" w:author="Xiaoxing Yan" w:date="2018-04-06T17:36:00Z">
            <w:rPr>
              <w:sz w:val="22"/>
              <w:szCs w:val="22"/>
            </w:rPr>
          </w:rPrChange>
        </w:rPr>
        <w:t xml:space="preserve">You will extract the three parameters </w:t>
      </w:r>
      <w:r w:rsidRPr="00C8133C">
        <w:rPr>
          <w:i/>
          <w:sz w:val="22"/>
          <w:szCs w:val="22"/>
          <w:highlight w:val="yellow"/>
          <w:rPrChange w:id="37" w:author="Xiaoxing Yan" w:date="2018-04-06T17:36:00Z">
            <w:rPr>
              <w:i/>
              <w:sz w:val="22"/>
              <w:szCs w:val="22"/>
            </w:rPr>
          </w:rPrChange>
        </w:rPr>
        <w:t>I</w:t>
      </w:r>
      <w:r w:rsidRPr="00C8133C">
        <w:rPr>
          <w:i/>
          <w:sz w:val="22"/>
          <w:szCs w:val="22"/>
          <w:highlight w:val="yellow"/>
          <w:vertAlign w:val="subscript"/>
          <w:rPrChange w:id="38" w:author="Xiaoxing Yan" w:date="2018-04-06T17:36:00Z">
            <w:rPr>
              <w:i/>
              <w:sz w:val="22"/>
              <w:szCs w:val="22"/>
              <w:vertAlign w:val="subscript"/>
            </w:rPr>
          </w:rPrChange>
        </w:rPr>
        <w:t>S</w:t>
      </w:r>
      <w:r w:rsidRPr="00C8133C">
        <w:rPr>
          <w:sz w:val="22"/>
          <w:szCs w:val="22"/>
          <w:highlight w:val="yellow"/>
          <w:rPrChange w:id="39" w:author="Xiaoxing Yan" w:date="2018-04-06T17:36:00Z">
            <w:rPr>
              <w:sz w:val="22"/>
              <w:szCs w:val="22"/>
            </w:rPr>
          </w:rPrChange>
        </w:rPr>
        <w:t xml:space="preserve">, </w:t>
      </w:r>
      <w:r w:rsidRPr="00C8133C">
        <w:rPr>
          <w:i/>
          <w:sz w:val="22"/>
          <w:szCs w:val="22"/>
          <w:highlight w:val="yellow"/>
          <w:rPrChange w:id="40" w:author="Xiaoxing Yan" w:date="2018-04-06T17:36:00Z">
            <w:rPr>
              <w:i/>
              <w:sz w:val="22"/>
              <w:szCs w:val="22"/>
            </w:rPr>
          </w:rPrChange>
        </w:rPr>
        <w:sym w:font="Symbol" w:char="F06B"/>
      </w:r>
      <w:r w:rsidRPr="00C8133C">
        <w:rPr>
          <w:sz w:val="22"/>
          <w:szCs w:val="22"/>
          <w:highlight w:val="yellow"/>
          <w:rPrChange w:id="41" w:author="Xiaoxing Yan" w:date="2018-04-06T17:36:00Z">
            <w:rPr>
              <w:sz w:val="22"/>
              <w:szCs w:val="22"/>
            </w:rPr>
          </w:rPrChange>
        </w:rPr>
        <w:t xml:space="preserve"> and </w:t>
      </w:r>
      <w:r w:rsidRPr="00C8133C">
        <w:rPr>
          <w:i/>
          <w:sz w:val="22"/>
          <w:szCs w:val="22"/>
          <w:highlight w:val="yellow"/>
          <w:rPrChange w:id="42" w:author="Xiaoxing Yan" w:date="2018-04-06T17:36:00Z">
            <w:rPr>
              <w:i/>
              <w:sz w:val="22"/>
              <w:szCs w:val="22"/>
            </w:rPr>
          </w:rPrChange>
        </w:rPr>
        <w:t>V</w:t>
      </w:r>
      <w:r w:rsidRPr="00C8133C">
        <w:rPr>
          <w:i/>
          <w:sz w:val="22"/>
          <w:szCs w:val="22"/>
          <w:highlight w:val="yellow"/>
          <w:vertAlign w:val="subscript"/>
          <w:rPrChange w:id="43" w:author="Xiaoxing Yan" w:date="2018-04-06T17:36:00Z">
            <w:rPr>
              <w:i/>
              <w:sz w:val="22"/>
              <w:szCs w:val="22"/>
              <w:vertAlign w:val="subscript"/>
            </w:rPr>
          </w:rPrChange>
        </w:rPr>
        <w:t>th</w:t>
      </w:r>
      <w:r w:rsidRPr="00C8133C">
        <w:rPr>
          <w:sz w:val="22"/>
          <w:szCs w:val="22"/>
          <w:highlight w:val="yellow"/>
          <w:rPrChange w:id="44" w:author="Xiaoxing Yan" w:date="2018-04-06T17:36:00Z">
            <w:rPr>
              <w:sz w:val="22"/>
              <w:szCs w:val="22"/>
            </w:rPr>
          </w:rPrChange>
        </w:rPr>
        <w:t xml:space="preserve"> from </w:t>
      </w:r>
      <w:r w:rsidRPr="00C8133C">
        <w:rPr>
          <w:i/>
          <w:sz w:val="22"/>
          <w:szCs w:val="22"/>
          <w:highlight w:val="yellow"/>
          <w:rPrChange w:id="45" w:author="Xiaoxing Yan" w:date="2018-04-06T17:36:00Z">
            <w:rPr>
              <w:i/>
              <w:sz w:val="22"/>
              <w:szCs w:val="22"/>
            </w:rPr>
          </w:rPrChange>
        </w:rPr>
        <w:t>S</w:t>
      </w:r>
      <w:r w:rsidRPr="00C8133C">
        <w:rPr>
          <w:i/>
          <w:sz w:val="22"/>
          <w:szCs w:val="22"/>
          <w:highlight w:val="yellow"/>
          <w:vertAlign w:val="subscript"/>
          <w:rPrChange w:id="46" w:author="Xiaoxing Yan" w:date="2018-04-06T17:36:00Z">
            <w:rPr>
              <w:i/>
              <w:sz w:val="22"/>
              <w:szCs w:val="22"/>
              <w:vertAlign w:val="subscript"/>
            </w:rPr>
          </w:rPrChange>
        </w:rPr>
        <w:t>model</w:t>
      </w:r>
      <w:r w:rsidRPr="00C8133C">
        <w:rPr>
          <w:sz w:val="22"/>
          <w:szCs w:val="22"/>
          <w:highlight w:val="yellow"/>
          <w:rPrChange w:id="47" w:author="Xiaoxing Yan" w:date="2018-04-06T17:36:00Z">
            <w:rPr>
              <w:sz w:val="22"/>
              <w:szCs w:val="22"/>
            </w:rPr>
          </w:rPrChange>
        </w:rPr>
        <w:t xml:space="preserve"> = </w:t>
      </w:r>
      <w:r w:rsidRPr="00C8133C">
        <w:rPr>
          <w:i/>
          <w:sz w:val="22"/>
          <w:szCs w:val="22"/>
          <w:highlight w:val="yellow"/>
          <w:rPrChange w:id="48" w:author="Xiaoxing Yan" w:date="2018-04-06T17:36:00Z">
            <w:rPr>
              <w:i/>
              <w:sz w:val="22"/>
              <w:szCs w:val="22"/>
            </w:rPr>
          </w:rPrChange>
        </w:rPr>
        <w:t>I</w:t>
      </w:r>
      <w:r w:rsidRPr="00C8133C">
        <w:rPr>
          <w:i/>
          <w:sz w:val="22"/>
          <w:szCs w:val="22"/>
          <w:highlight w:val="yellow"/>
          <w:vertAlign w:val="subscript"/>
          <w:rPrChange w:id="49" w:author="Xiaoxing Yan" w:date="2018-04-06T17:36:00Z">
            <w:rPr>
              <w:i/>
              <w:sz w:val="22"/>
              <w:szCs w:val="22"/>
              <w:vertAlign w:val="subscript"/>
            </w:rPr>
          </w:rPrChange>
        </w:rPr>
        <w:t>D</w:t>
      </w:r>
      <w:r w:rsidRPr="00C8133C">
        <w:rPr>
          <w:i/>
          <w:sz w:val="22"/>
          <w:szCs w:val="22"/>
          <w:highlight w:val="yellow"/>
          <w:rPrChange w:id="50" w:author="Xiaoxing Yan" w:date="2018-04-06T17:36:00Z">
            <w:rPr>
              <w:i/>
              <w:sz w:val="22"/>
              <w:szCs w:val="22"/>
            </w:rPr>
          </w:rPrChange>
        </w:rPr>
        <w:t>(V</w:t>
      </w:r>
      <w:r w:rsidRPr="00C8133C">
        <w:rPr>
          <w:i/>
          <w:sz w:val="22"/>
          <w:szCs w:val="22"/>
          <w:highlight w:val="yellow"/>
          <w:vertAlign w:val="subscript"/>
          <w:rPrChange w:id="51" w:author="Xiaoxing Yan" w:date="2018-04-06T17:36:00Z">
            <w:rPr>
              <w:i/>
              <w:sz w:val="22"/>
              <w:szCs w:val="22"/>
              <w:vertAlign w:val="subscript"/>
            </w:rPr>
          </w:rPrChange>
        </w:rPr>
        <w:t>GS</w:t>
      </w:r>
      <w:r w:rsidRPr="00C8133C">
        <w:rPr>
          <w:i/>
          <w:sz w:val="22"/>
          <w:szCs w:val="22"/>
          <w:highlight w:val="yellow"/>
          <w:rPrChange w:id="52" w:author="Xiaoxing Yan" w:date="2018-04-06T17:36:00Z">
            <w:rPr>
              <w:i/>
              <w:sz w:val="22"/>
              <w:szCs w:val="22"/>
            </w:rPr>
          </w:rPrChange>
        </w:rPr>
        <w:t>, V</w:t>
      </w:r>
      <w:r w:rsidRPr="00C8133C">
        <w:rPr>
          <w:i/>
          <w:sz w:val="22"/>
          <w:szCs w:val="22"/>
          <w:highlight w:val="yellow"/>
          <w:vertAlign w:val="subscript"/>
          <w:rPrChange w:id="53" w:author="Xiaoxing Yan" w:date="2018-04-06T17:36:00Z">
            <w:rPr>
              <w:i/>
              <w:sz w:val="22"/>
              <w:szCs w:val="22"/>
              <w:vertAlign w:val="subscript"/>
            </w:rPr>
          </w:rPrChange>
        </w:rPr>
        <w:t>DS</w:t>
      </w:r>
      <w:r w:rsidRPr="00C8133C">
        <w:rPr>
          <w:sz w:val="22"/>
          <w:szCs w:val="22"/>
          <w:highlight w:val="yellow"/>
          <w:rPrChange w:id="54" w:author="Xiaoxing Yan" w:date="2018-04-06T17:36:00Z">
            <w:rPr>
              <w:sz w:val="22"/>
              <w:szCs w:val="22"/>
            </w:rPr>
          </w:rPrChange>
        </w:rPr>
        <w:t xml:space="preserve">; </w:t>
      </w:r>
      <w:r w:rsidRPr="00C8133C">
        <w:rPr>
          <w:i/>
          <w:sz w:val="22"/>
          <w:szCs w:val="22"/>
          <w:highlight w:val="yellow"/>
          <w:rPrChange w:id="55" w:author="Xiaoxing Yan" w:date="2018-04-06T17:36:00Z">
            <w:rPr>
              <w:i/>
              <w:sz w:val="22"/>
              <w:szCs w:val="22"/>
            </w:rPr>
          </w:rPrChange>
        </w:rPr>
        <w:t>I</w:t>
      </w:r>
      <w:r w:rsidRPr="00C8133C">
        <w:rPr>
          <w:i/>
          <w:sz w:val="22"/>
          <w:szCs w:val="22"/>
          <w:highlight w:val="yellow"/>
          <w:vertAlign w:val="subscript"/>
          <w:rPrChange w:id="56" w:author="Xiaoxing Yan" w:date="2018-04-06T17:36:00Z">
            <w:rPr>
              <w:i/>
              <w:sz w:val="22"/>
              <w:szCs w:val="22"/>
              <w:vertAlign w:val="subscript"/>
            </w:rPr>
          </w:rPrChange>
        </w:rPr>
        <w:t>S</w:t>
      </w:r>
      <w:r w:rsidRPr="00C8133C">
        <w:rPr>
          <w:i/>
          <w:sz w:val="22"/>
          <w:szCs w:val="22"/>
          <w:highlight w:val="yellow"/>
          <w:rPrChange w:id="57" w:author="Xiaoxing Yan" w:date="2018-04-06T17:36:00Z">
            <w:rPr>
              <w:i/>
              <w:sz w:val="22"/>
              <w:szCs w:val="22"/>
            </w:rPr>
          </w:rPrChange>
        </w:rPr>
        <w:t>,</w:t>
      </w:r>
      <w:r w:rsidRPr="00C8133C">
        <w:rPr>
          <w:sz w:val="22"/>
          <w:szCs w:val="22"/>
          <w:highlight w:val="yellow"/>
          <w:rPrChange w:id="58" w:author="Xiaoxing Yan" w:date="2018-04-06T17:36:00Z">
            <w:rPr>
              <w:sz w:val="22"/>
              <w:szCs w:val="22"/>
            </w:rPr>
          </w:rPrChange>
        </w:rPr>
        <w:t xml:space="preserve"> </w:t>
      </w:r>
      <w:r w:rsidRPr="00C8133C">
        <w:rPr>
          <w:i/>
          <w:sz w:val="22"/>
          <w:szCs w:val="22"/>
          <w:highlight w:val="yellow"/>
          <w:rPrChange w:id="59" w:author="Xiaoxing Yan" w:date="2018-04-06T17:36:00Z">
            <w:rPr>
              <w:i/>
              <w:sz w:val="22"/>
              <w:szCs w:val="22"/>
            </w:rPr>
          </w:rPrChange>
        </w:rPr>
        <w:sym w:font="Symbol" w:char="F06B"/>
      </w:r>
      <w:r w:rsidRPr="00C8133C">
        <w:rPr>
          <w:sz w:val="22"/>
          <w:szCs w:val="22"/>
          <w:highlight w:val="yellow"/>
          <w:rPrChange w:id="60" w:author="Xiaoxing Yan" w:date="2018-04-06T17:36:00Z">
            <w:rPr>
              <w:sz w:val="22"/>
              <w:szCs w:val="22"/>
            </w:rPr>
          </w:rPrChange>
        </w:rPr>
        <w:t xml:space="preserve">, </w:t>
      </w:r>
      <w:r w:rsidRPr="00C8133C">
        <w:rPr>
          <w:i/>
          <w:sz w:val="22"/>
          <w:szCs w:val="22"/>
          <w:highlight w:val="yellow"/>
          <w:rPrChange w:id="61" w:author="Xiaoxing Yan" w:date="2018-04-06T17:36:00Z">
            <w:rPr>
              <w:i/>
              <w:sz w:val="22"/>
              <w:szCs w:val="22"/>
            </w:rPr>
          </w:rPrChange>
        </w:rPr>
        <w:t>V</w:t>
      </w:r>
      <w:r w:rsidRPr="00C8133C">
        <w:rPr>
          <w:i/>
          <w:sz w:val="22"/>
          <w:szCs w:val="22"/>
          <w:highlight w:val="yellow"/>
          <w:vertAlign w:val="subscript"/>
          <w:rPrChange w:id="62" w:author="Xiaoxing Yan" w:date="2018-04-06T17:36:00Z">
            <w:rPr>
              <w:i/>
              <w:sz w:val="22"/>
              <w:szCs w:val="22"/>
              <w:vertAlign w:val="subscript"/>
            </w:rPr>
          </w:rPrChange>
        </w:rPr>
        <w:t>th</w:t>
      </w:r>
      <w:r w:rsidRPr="00C8133C">
        <w:rPr>
          <w:sz w:val="22"/>
          <w:szCs w:val="22"/>
          <w:highlight w:val="yellow"/>
          <w:rPrChange w:id="63" w:author="Xiaoxing Yan" w:date="2018-04-06T17:36:00Z">
            <w:rPr>
              <w:sz w:val="22"/>
              <w:szCs w:val="22"/>
            </w:rPr>
          </w:rPrChange>
        </w:rPr>
        <w:t xml:space="preserve">) and </w:t>
      </w:r>
      <w:r w:rsidRPr="00C8133C">
        <w:rPr>
          <w:i/>
          <w:sz w:val="22"/>
          <w:szCs w:val="22"/>
          <w:highlight w:val="yellow"/>
          <w:rPrChange w:id="64" w:author="Xiaoxing Yan" w:date="2018-04-06T17:36:00Z">
            <w:rPr>
              <w:i/>
              <w:sz w:val="22"/>
              <w:szCs w:val="22"/>
            </w:rPr>
          </w:rPrChange>
        </w:rPr>
        <w:t>S</w:t>
      </w:r>
      <w:r w:rsidRPr="00C8133C">
        <w:rPr>
          <w:i/>
          <w:sz w:val="22"/>
          <w:szCs w:val="22"/>
          <w:highlight w:val="yellow"/>
          <w:vertAlign w:val="subscript"/>
          <w:rPrChange w:id="65" w:author="Xiaoxing Yan" w:date="2018-04-06T17:36:00Z">
            <w:rPr>
              <w:i/>
              <w:sz w:val="22"/>
              <w:szCs w:val="22"/>
              <w:vertAlign w:val="subscript"/>
            </w:rPr>
          </w:rPrChange>
        </w:rPr>
        <w:t>measured</w:t>
      </w:r>
      <w:r w:rsidRPr="00C8133C">
        <w:rPr>
          <w:sz w:val="22"/>
          <w:szCs w:val="22"/>
          <w:highlight w:val="yellow"/>
          <w:rPrChange w:id="66" w:author="Xiaoxing Yan" w:date="2018-04-06T17:36:00Z">
            <w:rPr>
              <w:sz w:val="22"/>
              <w:szCs w:val="22"/>
            </w:rPr>
          </w:rPrChange>
        </w:rPr>
        <w:t xml:space="preserve"> from the </w:t>
      </w:r>
      <w:r w:rsidR="007E11DB" w:rsidRPr="00C8133C">
        <w:rPr>
          <w:sz w:val="22"/>
          <w:szCs w:val="22"/>
          <w:highlight w:val="yellow"/>
          <w:rPrChange w:id="67" w:author="Xiaoxing Yan" w:date="2018-04-06T17:36:00Z">
            <w:rPr>
              <w:sz w:val="22"/>
              <w:szCs w:val="22"/>
            </w:rPr>
          </w:rPrChange>
        </w:rPr>
        <w:t>file</w:t>
      </w:r>
      <w:r w:rsidRPr="00C8133C">
        <w:rPr>
          <w:sz w:val="22"/>
          <w:szCs w:val="22"/>
          <w:highlight w:val="yellow"/>
          <w:rPrChange w:id="68" w:author="Xiaoxing Yan" w:date="2018-04-06T17:36:00Z">
            <w:rPr>
              <w:sz w:val="22"/>
              <w:szCs w:val="22"/>
            </w:rPr>
          </w:rPrChange>
        </w:rPr>
        <w:t xml:space="preserve"> </w:t>
      </w:r>
      <w:r w:rsidR="005112A3" w:rsidRPr="00C8133C">
        <w:rPr>
          <w:rFonts w:ascii="Courier New" w:hAnsi="Courier New" w:cs="Courier New"/>
          <w:sz w:val="22"/>
          <w:szCs w:val="22"/>
          <w:highlight w:val="yellow"/>
          <w:rPrChange w:id="69" w:author="Xiaoxing Yan" w:date="2018-04-06T17:36:00Z">
            <w:rPr>
              <w:rFonts w:ascii="Courier New" w:hAnsi="Courier New" w:cs="Courier New"/>
              <w:sz w:val="22"/>
              <w:szCs w:val="22"/>
            </w:rPr>
          </w:rPrChange>
        </w:rPr>
        <w:t>output</w:t>
      </w:r>
      <w:r w:rsidR="007E11DB" w:rsidRPr="00C8133C">
        <w:rPr>
          <w:rFonts w:ascii="Courier New" w:hAnsi="Courier New" w:cs="Courier New"/>
          <w:sz w:val="22"/>
          <w:szCs w:val="22"/>
          <w:highlight w:val="yellow"/>
          <w:rPrChange w:id="70" w:author="Xiaoxing Yan" w:date="2018-04-06T17:36:00Z">
            <w:rPr>
              <w:rFonts w:ascii="Courier New" w:hAnsi="Courier New" w:cs="Courier New"/>
              <w:sz w:val="22"/>
              <w:szCs w:val="22"/>
            </w:rPr>
          </w:rPrChange>
        </w:rPr>
        <w:t>NMOS</w:t>
      </w:r>
      <w:r w:rsidR="005112A3" w:rsidRPr="00C8133C">
        <w:rPr>
          <w:sz w:val="22"/>
          <w:szCs w:val="22"/>
          <w:highlight w:val="yellow"/>
          <w:rPrChange w:id="71" w:author="Xiaoxing Yan" w:date="2018-04-06T17:36:00Z">
            <w:rPr>
              <w:sz w:val="22"/>
              <w:szCs w:val="22"/>
            </w:rPr>
          </w:rPrChange>
        </w:rPr>
        <w:t xml:space="preserve"> </w:t>
      </w:r>
      <w:r w:rsidRPr="00C8133C">
        <w:rPr>
          <w:sz w:val="22"/>
          <w:szCs w:val="22"/>
          <w:highlight w:val="yellow"/>
          <w:rPrChange w:id="72" w:author="Xiaoxing Yan" w:date="2018-04-06T17:36:00Z">
            <w:rPr>
              <w:sz w:val="22"/>
              <w:szCs w:val="22"/>
            </w:rPr>
          </w:rPrChange>
        </w:rPr>
        <w:t xml:space="preserve">that </w:t>
      </w:r>
      <w:r w:rsidR="007E11DB" w:rsidRPr="00C8133C">
        <w:rPr>
          <w:sz w:val="22"/>
          <w:szCs w:val="22"/>
          <w:highlight w:val="yellow"/>
          <w:rPrChange w:id="73" w:author="Xiaoxing Yan" w:date="2018-04-06T17:36:00Z">
            <w:rPr>
              <w:sz w:val="22"/>
              <w:szCs w:val="22"/>
            </w:rPr>
          </w:rPrChange>
        </w:rPr>
        <w:t>is</w:t>
      </w:r>
      <w:r w:rsidRPr="00C8133C">
        <w:rPr>
          <w:sz w:val="22"/>
          <w:szCs w:val="22"/>
          <w:highlight w:val="yellow"/>
          <w:rPrChange w:id="74" w:author="Xiaoxing Yan" w:date="2018-04-06T17:36:00Z">
            <w:rPr>
              <w:sz w:val="22"/>
              <w:szCs w:val="22"/>
            </w:rPr>
          </w:rPrChange>
        </w:rPr>
        <w:t xml:space="preserve"> typically used to characterize a MOSFET</w:t>
      </w:r>
      <w:r w:rsidRPr="00816E5B">
        <w:rPr>
          <w:sz w:val="22"/>
          <w:szCs w:val="22"/>
        </w:rPr>
        <w:t xml:space="preserve">.  </w:t>
      </w:r>
      <w:r w:rsidR="007E11DB" w:rsidRPr="00816E5B">
        <w:rPr>
          <w:sz w:val="22"/>
          <w:szCs w:val="22"/>
        </w:rPr>
        <w:t>The measurement recorded</w:t>
      </w:r>
      <w:r w:rsidR="005112A3" w:rsidRPr="00816E5B">
        <w:rPr>
          <w:sz w:val="22"/>
          <w:szCs w:val="22"/>
        </w:rPr>
        <w:t xml:space="preserve"> </w:t>
      </w:r>
      <w:r w:rsidR="005112A3" w:rsidRPr="00816E5B">
        <w:rPr>
          <w:i/>
          <w:sz w:val="22"/>
          <w:szCs w:val="22"/>
        </w:rPr>
        <w:t>I</w:t>
      </w:r>
      <w:r w:rsidR="005112A3" w:rsidRPr="00816E5B">
        <w:rPr>
          <w:i/>
          <w:sz w:val="22"/>
          <w:szCs w:val="22"/>
          <w:vertAlign w:val="subscript"/>
        </w:rPr>
        <w:t>D</w:t>
      </w:r>
      <w:r w:rsidR="005112A3" w:rsidRPr="00816E5B">
        <w:rPr>
          <w:i/>
          <w:sz w:val="22"/>
          <w:szCs w:val="22"/>
        </w:rPr>
        <w:t>(V</w:t>
      </w:r>
      <w:r w:rsidR="007E11DB" w:rsidRPr="00816E5B">
        <w:rPr>
          <w:i/>
          <w:sz w:val="22"/>
          <w:szCs w:val="22"/>
          <w:vertAlign w:val="subscript"/>
        </w:rPr>
        <w:t>D</w:t>
      </w:r>
      <w:r w:rsidR="005112A3" w:rsidRPr="00816E5B">
        <w:rPr>
          <w:i/>
          <w:sz w:val="22"/>
          <w:szCs w:val="22"/>
          <w:vertAlign w:val="subscript"/>
        </w:rPr>
        <w:t>S</w:t>
      </w:r>
      <w:r w:rsidR="005112A3" w:rsidRPr="00816E5B">
        <w:rPr>
          <w:i/>
          <w:sz w:val="22"/>
          <w:szCs w:val="22"/>
        </w:rPr>
        <w:t>)</w:t>
      </w:r>
      <w:r w:rsidR="005112A3" w:rsidRPr="00816E5B">
        <w:rPr>
          <w:sz w:val="22"/>
          <w:szCs w:val="22"/>
        </w:rPr>
        <w:t xml:space="preserve"> sweeps at different </w:t>
      </w:r>
      <w:r w:rsidR="005112A3" w:rsidRPr="00816E5B">
        <w:rPr>
          <w:i/>
          <w:sz w:val="22"/>
          <w:szCs w:val="22"/>
        </w:rPr>
        <w:t>V</w:t>
      </w:r>
      <w:r w:rsidR="007E11DB" w:rsidRPr="00816E5B">
        <w:rPr>
          <w:i/>
          <w:sz w:val="22"/>
          <w:szCs w:val="22"/>
          <w:vertAlign w:val="subscript"/>
        </w:rPr>
        <w:t>G</w:t>
      </w:r>
      <w:r w:rsidR="005112A3" w:rsidRPr="00816E5B">
        <w:rPr>
          <w:i/>
          <w:sz w:val="22"/>
          <w:szCs w:val="22"/>
          <w:vertAlign w:val="subscript"/>
        </w:rPr>
        <w:t>S</w:t>
      </w:r>
      <w:r w:rsidR="005112A3" w:rsidRPr="00816E5B">
        <w:rPr>
          <w:sz w:val="22"/>
          <w:szCs w:val="22"/>
        </w:rPr>
        <w:t xml:space="preserve"> biases. </w:t>
      </w:r>
      <w:r w:rsidRPr="00816E5B">
        <w:rPr>
          <w:sz w:val="22"/>
          <w:szCs w:val="22"/>
        </w:rPr>
        <w:t xml:space="preserve">You will </w:t>
      </w:r>
      <w:r w:rsidRPr="00C8133C">
        <w:rPr>
          <w:sz w:val="22"/>
          <w:szCs w:val="22"/>
          <w:highlight w:val="yellow"/>
          <w:rPrChange w:id="75" w:author="Xiaoxing Yan" w:date="2018-04-06T17:36:00Z">
            <w:rPr>
              <w:sz w:val="22"/>
              <w:szCs w:val="22"/>
            </w:rPr>
          </w:rPrChange>
        </w:rPr>
        <w:t>use the Newton’s method and secant method</w:t>
      </w:r>
      <w:r w:rsidRPr="00816E5B">
        <w:rPr>
          <w:sz w:val="22"/>
          <w:szCs w:val="22"/>
        </w:rPr>
        <w:t xml:space="preserve"> for the optimization problem.</w:t>
      </w:r>
      <w:r w:rsidR="00CA7DBE" w:rsidRPr="00816E5B">
        <w:rPr>
          <w:sz w:val="22"/>
          <w:szCs w:val="22"/>
        </w:rPr>
        <w:t xml:space="preserve">  </w:t>
      </w:r>
      <w:r w:rsidR="00CA7DBE" w:rsidRPr="00C8133C">
        <w:rPr>
          <w:sz w:val="22"/>
          <w:szCs w:val="22"/>
          <w:highlight w:val="yellow"/>
          <w:rPrChange w:id="76" w:author="Xiaoxing Yan" w:date="2018-04-06T17:36:00Z">
            <w:rPr>
              <w:sz w:val="22"/>
              <w:szCs w:val="22"/>
            </w:rPr>
          </w:rPrChange>
        </w:rPr>
        <w:t>You should put in stop criteria of non-convergence and report the failed parameter search.</w:t>
      </w:r>
    </w:p>
    <w:p w:rsidR="009515A1" w:rsidRPr="001846B4" w:rsidRDefault="009515A1" w:rsidP="009515A1">
      <w:pPr>
        <w:jc w:val="center"/>
        <w:rPr>
          <w:sz w:val="22"/>
          <w:szCs w:val="22"/>
        </w:rPr>
      </w:pPr>
    </w:p>
    <w:p w:rsidR="00027A78" w:rsidRPr="001846B4" w:rsidRDefault="00CA7DBE" w:rsidP="00F95DF8">
      <w:pPr>
        <w:rPr>
          <w:b/>
          <w:sz w:val="22"/>
          <w:szCs w:val="22"/>
        </w:rPr>
      </w:pPr>
      <w:r w:rsidRPr="001846B4">
        <w:rPr>
          <w:b/>
          <w:sz w:val="22"/>
          <w:szCs w:val="22"/>
        </w:rPr>
        <w:t>3</w:t>
      </w:r>
      <w:r w:rsidR="00027A78" w:rsidRPr="001846B4">
        <w:rPr>
          <w:b/>
          <w:sz w:val="22"/>
          <w:szCs w:val="22"/>
        </w:rPr>
        <w:tab/>
      </w:r>
      <w:r w:rsidR="00545B2E" w:rsidRPr="001846B4">
        <w:rPr>
          <w:b/>
          <w:sz w:val="22"/>
          <w:szCs w:val="22"/>
        </w:rPr>
        <w:t>Tasks</w:t>
      </w:r>
    </w:p>
    <w:p w:rsidR="00F95DF8" w:rsidRPr="001846B4" w:rsidRDefault="00F95DF8" w:rsidP="00F95DF8">
      <w:pPr>
        <w:rPr>
          <w:b/>
          <w:sz w:val="22"/>
          <w:szCs w:val="22"/>
        </w:rPr>
      </w:pPr>
    </w:p>
    <w:p w:rsidR="009F134C" w:rsidRPr="001846B4" w:rsidRDefault="009F134C" w:rsidP="00262E56">
      <w:pPr>
        <w:pStyle w:val="a9"/>
        <w:numPr>
          <w:ilvl w:val="0"/>
          <w:numId w:val="30"/>
        </w:numPr>
        <w:jc w:val="both"/>
        <w:rPr>
          <w:sz w:val="22"/>
          <w:szCs w:val="22"/>
        </w:rPr>
      </w:pPr>
      <w:r w:rsidRPr="001846B4">
        <w:rPr>
          <w:sz w:val="22"/>
          <w:szCs w:val="22"/>
        </w:rPr>
        <w:t xml:space="preserve">Prepare a direct full-matrix solver that has reasonable pivoting checks (use the classnote ill-conditioned matrices for verification).  </w:t>
      </w:r>
      <w:r w:rsidRPr="00CE47A4">
        <w:rPr>
          <w:sz w:val="22"/>
          <w:szCs w:val="22"/>
          <w:highlight w:val="yellow"/>
          <w:rPrChange w:id="77" w:author="Xiaoxing Yan" w:date="2018-04-06T17:47:00Z">
            <w:rPr>
              <w:sz w:val="22"/>
              <w:szCs w:val="22"/>
            </w:rPr>
          </w:rPrChange>
        </w:rPr>
        <w:t>This needs to solve matrices with rank up to 4.</w:t>
      </w:r>
    </w:p>
    <w:p w:rsidR="00AF1E20" w:rsidRPr="001846B4" w:rsidRDefault="00AF1E20" w:rsidP="00262E56">
      <w:pPr>
        <w:pStyle w:val="a9"/>
        <w:numPr>
          <w:ilvl w:val="0"/>
          <w:numId w:val="30"/>
        </w:numPr>
        <w:jc w:val="both"/>
        <w:rPr>
          <w:sz w:val="22"/>
          <w:szCs w:val="22"/>
        </w:rPr>
      </w:pPr>
      <w:r w:rsidRPr="001846B4">
        <w:rPr>
          <w:sz w:val="22"/>
          <w:szCs w:val="22"/>
        </w:rPr>
        <w:t xml:space="preserve">Perform a validation of your parameter extraction program for </w:t>
      </w:r>
      <w:r w:rsidRPr="001846B4">
        <w:rPr>
          <w:i/>
          <w:sz w:val="22"/>
          <w:szCs w:val="22"/>
        </w:rPr>
        <w:t>y = c</w:t>
      </w:r>
      <w:r w:rsidRPr="001846B4">
        <w:rPr>
          <w:i/>
          <w:sz w:val="22"/>
          <w:szCs w:val="22"/>
          <w:vertAlign w:val="subscript"/>
        </w:rPr>
        <w:t>0</w:t>
      </w:r>
      <w:r w:rsidRPr="001846B4">
        <w:rPr>
          <w:i/>
          <w:sz w:val="22"/>
          <w:szCs w:val="22"/>
        </w:rPr>
        <w:t>x</w:t>
      </w:r>
      <w:r w:rsidRPr="001846B4">
        <w:rPr>
          <w:i/>
          <w:sz w:val="22"/>
          <w:szCs w:val="22"/>
          <w:vertAlign w:val="superscript"/>
        </w:rPr>
        <w:t>m</w:t>
      </w:r>
      <w:r w:rsidRPr="001846B4">
        <w:rPr>
          <w:sz w:val="22"/>
          <w:szCs w:val="22"/>
        </w:rPr>
        <w:t xml:space="preserve"> (power law), where </w:t>
      </w:r>
      <w:r w:rsidRPr="001846B4">
        <w:rPr>
          <w:i/>
          <w:sz w:val="22"/>
          <w:szCs w:val="22"/>
        </w:rPr>
        <w:t>c</w:t>
      </w:r>
      <w:r w:rsidRPr="001846B4">
        <w:rPr>
          <w:i/>
          <w:sz w:val="22"/>
          <w:szCs w:val="22"/>
          <w:vertAlign w:val="subscript"/>
        </w:rPr>
        <w:t>0</w:t>
      </w:r>
      <w:r w:rsidRPr="001846B4">
        <w:rPr>
          <w:sz w:val="22"/>
          <w:szCs w:val="22"/>
        </w:rPr>
        <w:t xml:space="preserve"> will </w:t>
      </w:r>
      <w:r w:rsidRPr="00CE47A4">
        <w:rPr>
          <w:color w:val="FF0000"/>
          <w:sz w:val="22"/>
          <w:szCs w:val="22"/>
          <w:rPrChange w:id="78" w:author="Xiaoxing Yan" w:date="2018-04-06T17:47:00Z">
            <w:rPr>
              <w:sz w:val="22"/>
              <w:szCs w:val="22"/>
            </w:rPr>
          </w:rPrChange>
        </w:rPr>
        <w:t xml:space="preserve">be 10 and </w:t>
      </w:r>
      <w:r w:rsidRPr="00CE47A4">
        <w:rPr>
          <w:i/>
          <w:color w:val="FF0000"/>
          <w:sz w:val="22"/>
          <w:szCs w:val="22"/>
          <w:rPrChange w:id="79" w:author="Xiaoxing Yan" w:date="2018-04-06T17:47:00Z">
            <w:rPr>
              <w:i/>
              <w:sz w:val="22"/>
              <w:szCs w:val="22"/>
            </w:rPr>
          </w:rPrChange>
        </w:rPr>
        <w:t>m</w:t>
      </w:r>
      <w:r w:rsidRPr="00CE47A4">
        <w:rPr>
          <w:color w:val="FF0000"/>
          <w:sz w:val="22"/>
          <w:szCs w:val="22"/>
          <w:rPrChange w:id="80" w:author="Xiaoxing Yan" w:date="2018-04-06T17:47:00Z">
            <w:rPr>
              <w:sz w:val="22"/>
              <w:szCs w:val="22"/>
            </w:rPr>
          </w:rPrChange>
        </w:rPr>
        <w:t xml:space="preserve"> will be </w:t>
      </w:r>
      <w:r w:rsidRPr="00CE47A4">
        <w:rPr>
          <w:color w:val="FF0000"/>
          <w:sz w:val="22"/>
          <w:szCs w:val="22"/>
          <w:rPrChange w:id="81" w:author="Xiaoxing Yan" w:date="2018-04-06T17:47:00Z">
            <w:rPr>
              <w:sz w:val="22"/>
              <w:szCs w:val="22"/>
            </w:rPr>
          </w:rPrChange>
        </w:rPr>
        <w:sym w:font="Symbol" w:char="F02D"/>
      </w:r>
      <w:r w:rsidRPr="00CE47A4">
        <w:rPr>
          <w:color w:val="FF0000"/>
          <w:sz w:val="22"/>
          <w:szCs w:val="22"/>
          <w:rPrChange w:id="82" w:author="Xiaoxing Yan" w:date="2018-04-06T17:47:00Z">
            <w:rPr>
              <w:sz w:val="22"/>
              <w:szCs w:val="22"/>
            </w:rPr>
          </w:rPrChange>
        </w:rPr>
        <w:t>0.5.</w:t>
      </w:r>
      <w:r w:rsidRPr="001846B4">
        <w:rPr>
          <w:sz w:val="22"/>
          <w:szCs w:val="22"/>
        </w:rPr>
        <w:t xml:space="preserve">  This is can be done most easily with </w:t>
      </w:r>
      <w:r w:rsidRPr="001846B4">
        <w:rPr>
          <w:i/>
          <w:sz w:val="22"/>
          <w:szCs w:val="22"/>
        </w:rPr>
        <w:t>S</w:t>
      </w:r>
      <w:r w:rsidRPr="001846B4">
        <w:rPr>
          <w:sz w:val="22"/>
          <w:szCs w:val="22"/>
        </w:rPr>
        <w:t xml:space="preserve"> = log(</w:t>
      </w:r>
      <w:r w:rsidRPr="001846B4">
        <w:rPr>
          <w:i/>
          <w:sz w:val="22"/>
          <w:szCs w:val="22"/>
        </w:rPr>
        <w:t>y</w:t>
      </w:r>
      <w:r w:rsidRPr="001846B4">
        <w:rPr>
          <w:sz w:val="22"/>
          <w:szCs w:val="22"/>
        </w:rPr>
        <w:t xml:space="preserve">),  </w:t>
      </w:r>
      <w:r w:rsidRPr="001846B4">
        <w:rPr>
          <w:i/>
          <w:sz w:val="22"/>
          <w:szCs w:val="22"/>
        </w:rPr>
        <w:t>x</w:t>
      </w:r>
      <w:r w:rsidRPr="001846B4">
        <w:rPr>
          <w:i/>
          <w:sz w:val="22"/>
          <w:szCs w:val="22"/>
          <w:vertAlign w:val="subscript"/>
        </w:rPr>
        <w:t>1</w:t>
      </w:r>
      <w:r w:rsidRPr="001846B4">
        <w:rPr>
          <w:sz w:val="22"/>
          <w:szCs w:val="22"/>
        </w:rPr>
        <w:t xml:space="preserve"> = log(</w:t>
      </w:r>
      <w:r w:rsidRPr="001846B4">
        <w:rPr>
          <w:i/>
          <w:sz w:val="22"/>
          <w:szCs w:val="22"/>
        </w:rPr>
        <w:t>x</w:t>
      </w:r>
      <w:r w:rsidRPr="001846B4">
        <w:rPr>
          <w:sz w:val="22"/>
          <w:szCs w:val="22"/>
        </w:rPr>
        <w:t xml:space="preserve">), </w:t>
      </w:r>
      <w:r w:rsidRPr="001846B4">
        <w:rPr>
          <w:i/>
          <w:sz w:val="22"/>
          <w:szCs w:val="22"/>
        </w:rPr>
        <w:t>a</w:t>
      </w:r>
      <w:r w:rsidRPr="001846B4">
        <w:rPr>
          <w:i/>
          <w:sz w:val="22"/>
          <w:szCs w:val="22"/>
          <w:vertAlign w:val="subscript"/>
        </w:rPr>
        <w:t>0</w:t>
      </w:r>
      <w:r w:rsidRPr="001846B4">
        <w:rPr>
          <w:sz w:val="22"/>
          <w:szCs w:val="22"/>
        </w:rPr>
        <w:t xml:space="preserve"> = </w:t>
      </w:r>
      <w:r w:rsidRPr="001846B4">
        <w:rPr>
          <w:i/>
          <w:sz w:val="22"/>
          <w:szCs w:val="22"/>
        </w:rPr>
        <w:t>c</w:t>
      </w:r>
      <w:r w:rsidRPr="001846B4">
        <w:rPr>
          <w:i/>
          <w:sz w:val="22"/>
          <w:szCs w:val="22"/>
          <w:vertAlign w:val="subscript"/>
        </w:rPr>
        <w:t>0</w:t>
      </w:r>
      <w:r w:rsidRPr="001846B4">
        <w:rPr>
          <w:sz w:val="22"/>
          <w:szCs w:val="22"/>
        </w:rPr>
        <w:t xml:space="preserve"> and </w:t>
      </w:r>
      <w:r w:rsidRPr="001846B4">
        <w:rPr>
          <w:i/>
          <w:sz w:val="22"/>
          <w:szCs w:val="22"/>
        </w:rPr>
        <w:t>a</w:t>
      </w:r>
      <w:r w:rsidRPr="001846B4">
        <w:rPr>
          <w:i/>
          <w:sz w:val="22"/>
          <w:szCs w:val="22"/>
          <w:vertAlign w:val="subscript"/>
        </w:rPr>
        <w:t>1</w:t>
      </w:r>
      <w:r w:rsidRPr="001846B4">
        <w:rPr>
          <w:i/>
          <w:sz w:val="22"/>
          <w:szCs w:val="22"/>
        </w:rPr>
        <w:t xml:space="preserve"> = m</w:t>
      </w:r>
      <w:r w:rsidRPr="001846B4">
        <w:rPr>
          <w:sz w:val="22"/>
          <w:szCs w:val="22"/>
        </w:rPr>
        <w:t>.</w:t>
      </w:r>
      <w:r w:rsidR="00201886" w:rsidRPr="001846B4">
        <w:rPr>
          <w:sz w:val="22"/>
          <w:szCs w:val="22"/>
        </w:rPr>
        <w:t xml:space="preserve">  Generate 10 samples of </w:t>
      </w:r>
      <w:r w:rsidR="00201886" w:rsidRPr="001846B4">
        <w:rPr>
          <w:i/>
          <w:sz w:val="22"/>
          <w:szCs w:val="22"/>
        </w:rPr>
        <w:t>S</w:t>
      </w:r>
      <w:r w:rsidR="00201886" w:rsidRPr="001846B4">
        <w:rPr>
          <w:i/>
          <w:sz w:val="22"/>
          <w:szCs w:val="22"/>
          <w:vertAlign w:val="subscript"/>
        </w:rPr>
        <w:t>measured</w:t>
      </w:r>
      <w:r w:rsidR="00201886" w:rsidRPr="001846B4">
        <w:rPr>
          <w:sz w:val="22"/>
          <w:szCs w:val="22"/>
        </w:rPr>
        <w:t xml:space="preserve"> from internally calculated values with random noises within 10 – 20%.</w:t>
      </w:r>
    </w:p>
    <w:p w:rsidR="005112A3" w:rsidRPr="001846B4" w:rsidRDefault="005112A3" w:rsidP="00262E56">
      <w:pPr>
        <w:pStyle w:val="a9"/>
        <w:numPr>
          <w:ilvl w:val="0"/>
          <w:numId w:val="30"/>
        </w:numPr>
        <w:jc w:val="both"/>
        <w:rPr>
          <w:sz w:val="22"/>
          <w:szCs w:val="22"/>
        </w:rPr>
      </w:pPr>
      <w:r w:rsidRPr="001846B4">
        <w:rPr>
          <w:sz w:val="22"/>
          <w:szCs w:val="22"/>
        </w:rPr>
        <w:t>Dow</w:t>
      </w:r>
      <w:r w:rsidR="007E11DB" w:rsidRPr="001846B4">
        <w:rPr>
          <w:sz w:val="22"/>
          <w:szCs w:val="22"/>
        </w:rPr>
        <w:t>nload the measurement data file</w:t>
      </w:r>
      <w:r w:rsidRPr="001846B4">
        <w:rPr>
          <w:sz w:val="22"/>
          <w:szCs w:val="22"/>
        </w:rPr>
        <w:t xml:space="preserve"> from the bla</w:t>
      </w:r>
      <w:bookmarkStart w:id="83" w:name="_GoBack"/>
      <w:bookmarkEnd w:id="83"/>
      <w:r w:rsidRPr="001846B4">
        <w:rPr>
          <w:sz w:val="22"/>
          <w:szCs w:val="22"/>
        </w:rPr>
        <w:t>ckboard.  Notice that the first line is a header description.</w:t>
      </w:r>
      <w:r w:rsidR="00AE69D7" w:rsidRPr="001846B4">
        <w:rPr>
          <w:sz w:val="22"/>
          <w:szCs w:val="22"/>
        </w:rPr>
        <w:t xml:space="preserve">  Use a graphics tool of your choice (Matlab, Excel Visual C++ or OpenGL) to plot </w:t>
      </w:r>
      <w:r w:rsidR="00AE69D7" w:rsidRPr="001846B4">
        <w:rPr>
          <w:i/>
          <w:sz w:val="22"/>
          <w:szCs w:val="22"/>
        </w:rPr>
        <w:t>I</w:t>
      </w:r>
      <w:r w:rsidR="00AE69D7" w:rsidRPr="001846B4">
        <w:rPr>
          <w:i/>
          <w:sz w:val="22"/>
          <w:szCs w:val="22"/>
          <w:vertAlign w:val="subscript"/>
        </w:rPr>
        <w:t>D</w:t>
      </w:r>
      <w:r w:rsidR="00AE69D7" w:rsidRPr="001846B4">
        <w:rPr>
          <w:sz w:val="22"/>
          <w:szCs w:val="22"/>
        </w:rPr>
        <w:t xml:space="preserve"> vs. </w:t>
      </w:r>
      <w:r w:rsidR="00AE69D7" w:rsidRPr="001846B4">
        <w:rPr>
          <w:i/>
          <w:sz w:val="22"/>
          <w:szCs w:val="22"/>
        </w:rPr>
        <w:t>V</w:t>
      </w:r>
      <w:r w:rsidR="00AE69D7" w:rsidRPr="001846B4">
        <w:rPr>
          <w:i/>
          <w:sz w:val="22"/>
          <w:szCs w:val="22"/>
          <w:vertAlign w:val="subscript"/>
        </w:rPr>
        <w:t>DS</w:t>
      </w:r>
      <w:r w:rsidR="00AE69D7" w:rsidRPr="001846B4">
        <w:rPr>
          <w:sz w:val="22"/>
          <w:szCs w:val="22"/>
        </w:rPr>
        <w:t xml:space="preserve"> with the </w:t>
      </w:r>
      <w:r w:rsidR="007E11DB" w:rsidRPr="001846B4">
        <w:rPr>
          <w:sz w:val="22"/>
          <w:szCs w:val="22"/>
        </w:rPr>
        <w:t>different</w:t>
      </w:r>
      <w:r w:rsidR="00AE69D7" w:rsidRPr="001846B4">
        <w:rPr>
          <w:sz w:val="22"/>
          <w:szCs w:val="22"/>
        </w:rPr>
        <w:t xml:space="preserve"> values of </w:t>
      </w:r>
      <w:r w:rsidR="00AE69D7" w:rsidRPr="001846B4">
        <w:rPr>
          <w:i/>
          <w:sz w:val="22"/>
          <w:szCs w:val="22"/>
        </w:rPr>
        <w:t>V</w:t>
      </w:r>
      <w:r w:rsidR="00AE69D7" w:rsidRPr="001846B4">
        <w:rPr>
          <w:i/>
          <w:sz w:val="22"/>
          <w:szCs w:val="22"/>
          <w:vertAlign w:val="subscript"/>
        </w:rPr>
        <w:t>GS</w:t>
      </w:r>
      <w:r w:rsidR="00AE69D7" w:rsidRPr="001846B4">
        <w:rPr>
          <w:sz w:val="22"/>
          <w:szCs w:val="22"/>
        </w:rPr>
        <w:t>.</w:t>
      </w:r>
    </w:p>
    <w:p w:rsidR="00AE69D7" w:rsidRPr="00816E5B" w:rsidRDefault="00D8383F" w:rsidP="00262E56">
      <w:pPr>
        <w:pStyle w:val="a9"/>
        <w:numPr>
          <w:ilvl w:val="0"/>
          <w:numId w:val="30"/>
        </w:numPr>
        <w:jc w:val="both"/>
        <w:rPr>
          <w:sz w:val="22"/>
          <w:szCs w:val="22"/>
        </w:rPr>
      </w:pPr>
      <w:r w:rsidRPr="001846B4">
        <w:rPr>
          <w:sz w:val="22"/>
          <w:szCs w:val="22"/>
        </w:rPr>
        <w:t xml:space="preserve">Use </w:t>
      </w:r>
      <w:r w:rsidRPr="001846B4">
        <w:rPr>
          <w:i/>
          <w:sz w:val="22"/>
          <w:szCs w:val="22"/>
        </w:rPr>
        <w:t>S</w:t>
      </w:r>
      <w:r w:rsidRPr="001846B4">
        <w:rPr>
          <w:i/>
          <w:sz w:val="22"/>
          <w:szCs w:val="22"/>
          <w:vertAlign w:val="subscript"/>
        </w:rPr>
        <w:t>model</w:t>
      </w:r>
      <w:r w:rsidRPr="001846B4">
        <w:rPr>
          <w:sz w:val="22"/>
          <w:szCs w:val="22"/>
        </w:rPr>
        <w:t xml:space="preserve"> = </w:t>
      </w:r>
      <w:r w:rsidRPr="001846B4">
        <w:rPr>
          <w:i/>
          <w:sz w:val="22"/>
          <w:szCs w:val="22"/>
        </w:rPr>
        <w:t>I</w:t>
      </w:r>
      <w:r w:rsidRPr="001846B4">
        <w:rPr>
          <w:i/>
          <w:sz w:val="22"/>
          <w:szCs w:val="22"/>
          <w:vertAlign w:val="subscript"/>
        </w:rPr>
        <w:t>D</w:t>
      </w:r>
      <w:r w:rsidRPr="001846B4">
        <w:rPr>
          <w:i/>
          <w:sz w:val="22"/>
          <w:szCs w:val="22"/>
        </w:rPr>
        <w:t>(V</w:t>
      </w:r>
      <w:r w:rsidRPr="001846B4">
        <w:rPr>
          <w:i/>
          <w:sz w:val="22"/>
          <w:szCs w:val="22"/>
          <w:vertAlign w:val="subscript"/>
        </w:rPr>
        <w:t>GS</w:t>
      </w:r>
      <w:r w:rsidRPr="001846B4">
        <w:rPr>
          <w:i/>
          <w:sz w:val="22"/>
          <w:szCs w:val="22"/>
        </w:rPr>
        <w:t>, V</w:t>
      </w:r>
      <w:r w:rsidRPr="001846B4">
        <w:rPr>
          <w:i/>
          <w:sz w:val="22"/>
          <w:szCs w:val="22"/>
          <w:vertAlign w:val="subscript"/>
        </w:rPr>
        <w:t>DS</w:t>
      </w:r>
      <w:r w:rsidRPr="001846B4">
        <w:rPr>
          <w:sz w:val="22"/>
          <w:szCs w:val="22"/>
        </w:rPr>
        <w:t xml:space="preserve">; </w:t>
      </w:r>
      <w:r w:rsidRPr="001846B4">
        <w:rPr>
          <w:i/>
          <w:sz w:val="22"/>
          <w:szCs w:val="22"/>
        </w:rPr>
        <w:t>I</w:t>
      </w:r>
      <w:r w:rsidRPr="001846B4">
        <w:rPr>
          <w:i/>
          <w:sz w:val="22"/>
          <w:szCs w:val="22"/>
          <w:vertAlign w:val="subscript"/>
        </w:rPr>
        <w:t>S</w:t>
      </w:r>
      <w:r w:rsidRPr="001846B4">
        <w:rPr>
          <w:i/>
          <w:sz w:val="22"/>
          <w:szCs w:val="22"/>
        </w:rPr>
        <w:t>,</w:t>
      </w:r>
      <w:r w:rsidRPr="001846B4">
        <w:rPr>
          <w:sz w:val="22"/>
          <w:szCs w:val="22"/>
        </w:rPr>
        <w:t xml:space="preserve"> </w:t>
      </w:r>
      <w:r w:rsidRPr="00816E5B">
        <w:rPr>
          <w:i/>
          <w:sz w:val="22"/>
          <w:szCs w:val="22"/>
        </w:rPr>
        <w:sym w:font="Symbol" w:char="F06B"/>
      </w:r>
      <w:r w:rsidRPr="00816E5B">
        <w:rPr>
          <w:sz w:val="22"/>
          <w:szCs w:val="22"/>
        </w:rPr>
        <w:t xml:space="preserve">, </w:t>
      </w:r>
      <w:r w:rsidRPr="00816E5B">
        <w:rPr>
          <w:i/>
          <w:sz w:val="22"/>
          <w:szCs w:val="22"/>
        </w:rPr>
        <w:t>V</w:t>
      </w:r>
      <w:r w:rsidRPr="00816E5B">
        <w:rPr>
          <w:i/>
          <w:sz w:val="22"/>
          <w:szCs w:val="22"/>
          <w:vertAlign w:val="subscript"/>
        </w:rPr>
        <w:t>th</w:t>
      </w:r>
      <w:r w:rsidRPr="00816E5B">
        <w:rPr>
          <w:sz w:val="22"/>
          <w:szCs w:val="22"/>
        </w:rPr>
        <w:t xml:space="preserve">) </w:t>
      </w:r>
      <w:r w:rsidR="009F134C" w:rsidRPr="00816E5B">
        <w:rPr>
          <w:sz w:val="22"/>
          <w:szCs w:val="22"/>
        </w:rPr>
        <w:t xml:space="preserve">in the EKV model </w:t>
      </w:r>
      <w:r w:rsidRPr="00816E5B">
        <w:rPr>
          <w:sz w:val="22"/>
          <w:szCs w:val="22"/>
        </w:rPr>
        <w:t xml:space="preserve">and all available measured points as </w:t>
      </w:r>
      <w:r w:rsidRPr="00816E5B">
        <w:rPr>
          <w:i/>
          <w:sz w:val="22"/>
          <w:szCs w:val="22"/>
        </w:rPr>
        <w:t>S</w:t>
      </w:r>
      <w:r w:rsidRPr="00816E5B">
        <w:rPr>
          <w:i/>
          <w:sz w:val="22"/>
          <w:szCs w:val="22"/>
          <w:vertAlign w:val="subscript"/>
        </w:rPr>
        <w:t>measured</w:t>
      </w:r>
      <w:r w:rsidRPr="00816E5B">
        <w:rPr>
          <w:sz w:val="22"/>
          <w:szCs w:val="22"/>
        </w:rPr>
        <w:t xml:space="preserve">.  Use a quasi-Newton method to find the best fit of </w:t>
      </w:r>
      <w:r w:rsidRPr="001846B4">
        <w:rPr>
          <w:i/>
          <w:sz w:val="22"/>
          <w:szCs w:val="22"/>
        </w:rPr>
        <w:t>I</w:t>
      </w:r>
      <w:r w:rsidRPr="001846B4">
        <w:rPr>
          <w:i/>
          <w:sz w:val="22"/>
          <w:szCs w:val="22"/>
          <w:vertAlign w:val="subscript"/>
        </w:rPr>
        <w:t>S</w:t>
      </w:r>
      <w:r w:rsidRPr="001846B4">
        <w:rPr>
          <w:i/>
          <w:sz w:val="22"/>
          <w:szCs w:val="22"/>
        </w:rPr>
        <w:t>,</w:t>
      </w:r>
      <w:r w:rsidRPr="001846B4">
        <w:rPr>
          <w:sz w:val="22"/>
          <w:szCs w:val="22"/>
        </w:rPr>
        <w:t xml:space="preserve"> </w:t>
      </w:r>
      <w:r w:rsidRPr="00816E5B">
        <w:rPr>
          <w:i/>
          <w:sz w:val="22"/>
          <w:szCs w:val="22"/>
        </w:rPr>
        <w:sym w:font="Symbol" w:char="F06B"/>
      </w:r>
      <w:r w:rsidRPr="00816E5B">
        <w:rPr>
          <w:sz w:val="22"/>
          <w:szCs w:val="22"/>
        </w:rPr>
        <w:t xml:space="preserve">, and </w:t>
      </w:r>
      <w:r w:rsidRPr="00816E5B">
        <w:rPr>
          <w:i/>
          <w:sz w:val="22"/>
          <w:szCs w:val="22"/>
        </w:rPr>
        <w:t>V</w:t>
      </w:r>
      <w:r w:rsidRPr="00816E5B">
        <w:rPr>
          <w:i/>
          <w:sz w:val="22"/>
          <w:szCs w:val="22"/>
          <w:vertAlign w:val="subscript"/>
        </w:rPr>
        <w:t>th</w:t>
      </w:r>
      <w:r w:rsidRPr="00816E5B">
        <w:rPr>
          <w:sz w:val="22"/>
          <w:szCs w:val="22"/>
        </w:rPr>
        <w:t xml:space="preserve">.  You can use an initial guess of </w:t>
      </w:r>
      <w:r w:rsidRPr="00816E5B">
        <w:rPr>
          <w:i/>
          <w:sz w:val="22"/>
          <w:szCs w:val="22"/>
        </w:rPr>
        <w:t>I</w:t>
      </w:r>
      <w:r w:rsidRPr="00816E5B">
        <w:rPr>
          <w:i/>
          <w:sz w:val="22"/>
          <w:szCs w:val="22"/>
          <w:vertAlign w:val="subscript"/>
        </w:rPr>
        <w:t>S</w:t>
      </w:r>
      <w:r w:rsidRPr="00816E5B">
        <w:rPr>
          <w:sz w:val="22"/>
          <w:szCs w:val="22"/>
        </w:rPr>
        <w:t xml:space="preserve"> = 10</w:t>
      </w:r>
      <w:r w:rsidRPr="001846B4">
        <w:rPr>
          <w:sz w:val="22"/>
          <w:szCs w:val="22"/>
          <w:vertAlign w:val="superscript"/>
        </w:rPr>
        <w:t>-7</w:t>
      </w:r>
      <w:r w:rsidRPr="001846B4">
        <w:rPr>
          <w:sz w:val="22"/>
          <w:szCs w:val="22"/>
        </w:rPr>
        <w:t xml:space="preserve">A, </w:t>
      </w:r>
      <w:r w:rsidRPr="00816E5B">
        <w:rPr>
          <w:i/>
          <w:sz w:val="22"/>
          <w:szCs w:val="22"/>
        </w:rPr>
        <w:sym w:font="Symbol" w:char="F06B"/>
      </w:r>
      <w:r w:rsidRPr="00816E5B">
        <w:rPr>
          <w:i/>
          <w:sz w:val="22"/>
          <w:szCs w:val="22"/>
        </w:rPr>
        <w:t xml:space="preserve"> = 1</w:t>
      </w:r>
      <w:r w:rsidRPr="00816E5B">
        <w:rPr>
          <w:sz w:val="22"/>
          <w:szCs w:val="22"/>
        </w:rPr>
        <w:t xml:space="preserve">, and </w:t>
      </w:r>
      <w:r w:rsidRPr="00816E5B">
        <w:rPr>
          <w:i/>
          <w:sz w:val="22"/>
          <w:szCs w:val="22"/>
        </w:rPr>
        <w:t>V</w:t>
      </w:r>
      <w:r w:rsidRPr="00816E5B">
        <w:rPr>
          <w:i/>
          <w:sz w:val="22"/>
          <w:szCs w:val="22"/>
          <w:vertAlign w:val="subscript"/>
        </w:rPr>
        <w:t>th</w:t>
      </w:r>
      <w:r w:rsidRPr="00816E5B">
        <w:rPr>
          <w:sz w:val="22"/>
          <w:szCs w:val="22"/>
        </w:rPr>
        <w:t xml:space="preserve"> = 1V.  Repeat the same search with a secant method.  Report the absolute </w:t>
      </w:r>
      <w:r w:rsidR="00D168E6" w:rsidRPr="00816E5B">
        <w:rPr>
          <w:sz w:val="22"/>
          <w:szCs w:val="22"/>
        </w:rPr>
        <w:t>deviation</w:t>
      </w:r>
      <w:r w:rsidR="009F134C" w:rsidRPr="00816E5B">
        <w:rPr>
          <w:sz w:val="22"/>
          <w:szCs w:val="22"/>
        </w:rPr>
        <w:t xml:space="preserve"> ||</w:t>
      </w:r>
      <w:r w:rsidR="009F134C" w:rsidRPr="00816E5B">
        <w:rPr>
          <w:i/>
          <w:sz w:val="22"/>
          <w:szCs w:val="22"/>
        </w:rPr>
        <w:t>V</w:t>
      </w:r>
      <w:r w:rsidR="009F134C" w:rsidRPr="000101DC">
        <w:rPr>
          <w:sz w:val="22"/>
          <w:szCs w:val="22"/>
        </w:rPr>
        <w:t>||</w:t>
      </w:r>
      <w:r w:rsidR="009F134C" w:rsidRPr="000101DC">
        <w:rPr>
          <w:sz w:val="22"/>
          <w:szCs w:val="22"/>
          <w:vertAlign w:val="subscript"/>
        </w:rPr>
        <w:t>2</w:t>
      </w:r>
      <w:r w:rsidR="009F134C" w:rsidRPr="000101DC">
        <w:rPr>
          <w:sz w:val="22"/>
          <w:szCs w:val="22"/>
        </w:rPr>
        <w:t xml:space="preserve"> from Eq. (3)</w:t>
      </w:r>
      <w:r w:rsidRPr="000101DC">
        <w:rPr>
          <w:sz w:val="22"/>
          <w:szCs w:val="22"/>
        </w:rPr>
        <w:t xml:space="preserve">. </w:t>
      </w:r>
      <w:r w:rsidR="009F134C" w:rsidRPr="000101DC">
        <w:rPr>
          <w:sz w:val="22"/>
          <w:szCs w:val="22"/>
        </w:rPr>
        <w:t>Implement an automated check of</w:t>
      </w:r>
      <w:r w:rsidRPr="000101DC">
        <w:rPr>
          <w:sz w:val="22"/>
          <w:szCs w:val="22"/>
        </w:rPr>
        <w:t xml:space="preserve"> the quadratic convergence in</w:t>
      </w:r>
      <w:r w:rsidR="009F134C" w:rsidRPr="000101DC">
        <w:rPr>
          <w:sz w:val="22"/>
          <w:szCs w:val="22"/>
        </w:rPr>
        <w:t>||</w:t>
      </w:r>
      <w:r w:rsidR="009F134C" w:rsidRPr="000101DC">
        <w:rPr>
          <w:i/>
          <w:sz w:val="22"/>
          <w:szCs w:val="22"/>
        </w:rPr>
        <w:t>V</w:t>
      </w:r>
      <w:r w:rsidR="009F134C" w:rsidRPr="001846B4">
        <w:rPr>
          <w:sz w:val="22"/>
          <w:szCs w:val="22"/>
        </w:rPr>
        <w:t>||</w:t>
      </w:r>
      <w:r w:rsidR="009F134C" w:rsidRPr="001846B4">
        <w:rPr>
          <w:sz w:val="22"/>
          <w:szCs w:val="22"/>
          <w:vertAlign w:val="subscript"/>
        </w:rPr>
        <w:t>2</w:t>
      </w:r>
      <w:r w:rsidR="009F134C" w:rsidRPr="001846B4">
        <w:rPr>
          <w:sz w:val="22"/>
          <w:szCs w:val="22"/>
        </w:rPr>
        <w:t xml:space="preserve"> and the increment vector magnitude</w:t>
      </w:r>
      <w:r w:rsidR="00F95FA3" w:rsidRPr="001846B4">
        <w:rPr>
          <w:sz w:val="22"/>
          <w:szCs w:val="22"/>
        </w:rPr>
        <w:t xml:space="preserve"> ||</w:t>
      </w:r>
      <w:r w:rsidR="00F95FA3" w:rsidRPr="00816E5B">
        <w:rPr>
          <w:sz w:val="22"/>
          <w:szCs w:val="22"/>
        </w:rPr>
        <w:sym w:font="Symbol" w:char="F044"/>
      </w:r>
      <w:r w:rsidR="00F95FA3" w:rsidRPr="00816E5B">
        <w:rPr>
          <w:sz w:val="22"/>
          <w:szCs w:val="22"/>
        </w:rPr>
        <w:t>||</w:t>
      </w:r>
      <w:r w:rsidR="00F95FA3" w:rsidRPr="00816E5B">
        <w:rPr>
          <w:sz w:val="22"/>
          <w:szCs w:val="22"/>
          <w:vertAlign w:val="subscript"/>
        </w:rPr>
        <w:t>2</w:t>
      </w:r>
      <w:r w:rsidR="009F134C" w:rsidRPr="00816E5B">
        <w:rPr>
          <w:sz w:val="22"/>
          <w:szCs w:val="22"/>
        </w:rPr>
        <w:t>, i.e., the absolute and the relative residual.</w:t>
      </w:r>
      <w:r w:rsidRPr="00816E5B">
        <w:rPr>
          <w:sz w:val="22"/>
          <w:szCs w:val="22"/>
        </w:rPr>
        <w:t xml:space="preserve">  </w:t>
      </w:r>
      <w:r w:rsidR="00AE69D7" w:rsidRPr="00816E5B">
        <w:rPr>
          <w:sz w:val="22"/>
          <w:szCs w:val="22"/>
        </w:rPr>
        <w:t xml:space="preserve">Compute also the parameter sensitivity </w:t>
      </w:r>
      <w:r w:rsidR="00AE69D7" w:rsidRPr="00816E5B">
        <w:rPr>
          <w:sz w:val="22"/>
          <w:szCs w:val="22"/>
        </w:rPr>
        <w:sym w:font="Symbol" w:char="F044"/>
      </w:r>
      <w:r w:rsidR="00AE69D7" w:rsidRPr="00816E5B">
        <w:rPr>
          <w:i/>
          <w:sz w:val="22"/>
          <w:szCs w:val="22"/>
        </w:rPr>
        <w:t>S</w:t>
      </w:r>
      <w:r w:rsidR="00AE69D7" w:rsidRPr="00816E5B">
        <w:rPr>
          <w:i/>
          <w:sz w:val="22"/>
          <w:szCs w:val="22"/>
          <w:vertAlign w:val="subscript"/>
        </w:rPr>
        <w:t>ai</w:t>
      </w:r>
      <w:r w:rsidR="00AE69D7" w:rsidRPr="00816E5B">
        <w:rPr>
          <w:sz w:val="22"/>
          <w:szCs w:val="22"/>
        </w:rPr>
        <w:t xml:space="preserve"> for </w:t>
      </w:r>
      <w:r w:rsidR="00AE69D7" w:rsidRPr="00816E5B">
        <w:rPr>
          <w:i/>
          <w:sz w:val="22"/>
          <w:szCs w:val="22"/>
        </w:rPr>
        <w:t>I</w:t>
      </w:r>
      <w:r w:rsidR="00AE69D7" w:rsidRPr="00816E5B">
        <w:rPr>
          <w:i/>
          <w:sz w:val="22"/>
          <w:szCs w:val="22"/>
          <w:vertAlign w:val="subscript"/>
        </w:rPr>
        <w:t>S</w:t>
      </w:r>
      <w:r w:rsidR="00AE69D7" w:rsidRPr="00816E5B">
        <w:rPr>
          <w:i/>
          <w:sz w:val="22"/>
          <w:szCs w:val="22"/>
        </w:rPr>
        <w:t>,</w:t>
      </w:r>
      <w:r w:rsidR="00AE69D7" w:rsidRPr="00816E5B">
        <w:rPr>
          <w:sz w:val="22"/>
          <w:szCs w:val="22"/>
        </w:rPr>
        <w:t xml:space="preserve"> </w:t>
      </w:r>
      <w:r w:rsidR="00AE69D7" w:rsidRPr="00816E5B">
        <w:rPr>
          <w:i/>
          <w:sz w:val="22"/>
          <w:szCs w:val="22"/>
        </w:rPr>
        <w:sym w:font="Symbol" w:char="F06B"/>
      </w:r>
      <w:r w:rsidR="00AE69D7" w:rsidRPr="00816E5B">
        <w:rPr>
          <w:sz w:val="22"/>
          <w:szCs w:val="22"/>
        </w:rPr>
        <w:t xml:space="preserve">, and </w:t>
      </w:r>
      <w:r w:rsidR="00AE69D7" w:rsidRPr="00816E5B">
        <w:rPr>
          <w:i/>
          <w:sz w:val="22"/>
          <w:szCs w:val="22"/>
        </w:rPr>
        <w:t>V</w:t>
      </w:r>
      <w:r w:rsidR="00AE69D7" w:rsidRPr="00816E5B">
        <w:rPr>
          <w:i/>
          <w:sz w:val="22"/>
          <w:szCs w:val="22"/>
          <w:vertAlign w:val="subscript"/>
        </w:rPr>
        <w:t>th</w:t>
      </w:r>
      <w:r w:rsidR="00AE69D7" w:rsidRPr="00816E5B">
        <w:rPr>
          <w:sz w:val="22"/>
          <w:szCs w:val="22"/>
        </w:rPr>
        <w:t>.</w:t>
      </w:r>
    </w:p>
    <w:p w:rsidR="00AE69D7" w:rsidRPr="00816E5B" w:rsidRDefault="00AE69D7" w:rsidP="00262E56">
      <w:pPr>
        <w:pStyle w:val="a9"/>
        <w:jc w:val="both"/>
        <w:rPr>
          <w:sz w:val="22"/>
          <w:szCs w:val="22"/>
        </w:rPr>
      </w:pPr>
    </w:p>
    <w:p w:rsidR="00D8383F" w:rsidRPr="00816E5B" w:rsidRDefault="00D168E6" w:rsidP="00262E56">
      <w:pPr>
        <w:pStyle w:val="a9"/>
        <w:jc w:val="both"/>
        <w:rPr>
          <w:sz w:val="22"/>
          <w:szCs w:val="22"/>
        </w:rPr>
      </w:pPr>
      <w:r w:rsidRPr="00816E5B">
        <w:rPr>
          <w:sz w:val="22"/>
          <w:szCs w:val="22"/>
        </w:rPr>
        <w:t xml:space="preserve"> </w:t>
      </w:r>
      <w:r w:rsidR="009C100D">
        <w:rPr>
          <w:noProof/>
          <w:position w:val="-62"/>
          <w:sz w:val="22"/>
          <w:szCs w:val="22"/>
        </w:rPr>
        <w:pict>
          <v:shape id="_x0000_i1032" type="#_x0000_t75" alt="" style="width:342.25pt;height:67.9pt;mso-width-percent:0;mso-height-percent:0;mso-width-percent:0;mso-height-percent:0">
            <v:imagedata r:id="rId19" o:title=""/>
          </v:shape>
        </w:pict>
      </w:r>
      <w:r w:rsidR="00AE69D7" w:rsidRPr="00816E5B">
        <w:rPr>
          <w:sz w:val="22"/>
          <w:szCs w:val="22"/>
        </w:rPr>
        <w:tab/>
        <w:t>(12)</w:t>
      </w:r>
    </w:p>
    <w:p w:rsidR="00D8383F" w:rsidRDefault="00D168E6" w:rsidP="00670767">
      <w:pPr>
        <w:pStyle w:val="a9"/>
        <w:numPr>
          <w:ilvl w:val="0"/>
          <w:numId w:val="30"/>
        </w:numPr>
        <w:rPr>
          <w:sz w:val="22"/>
          <w:szCs w:val="22"/>
        </w:rPr>
      </w:pPr>
      <w:r w:rsidRPr="00816E5B">
        <w:rPr>
          <w:sz w:val="22"/>
          <w:szCs w:val="22"/>
        </w:rPr>
        <w:lastRenderedPageBreak/>
        <w:t xml:space="preserve">You probably notice that when the current is very small, it will not affect the norm </w:t>
      </w:r>
      <w:r w:rsidR="009C100D">
        <w:rPr>
          <w:noProof/>
          <w:position w:val="-14"/>
          <w:sz w:val="22"/>
          <w:szCs w:val="22"/>
        </w:rPr>
        <w:pict>
          <v:shape id="_x0000_i1031" type="#_x0000_t75" alt="" style="width:17.75pt;height:20.05pt;mso-width-percent:0;mso-height-percent:0;mso-width-percent:0;mso-height-percent:0">
            <v:imagedata r:id="rId20" o:title=""/>
          </v:shape>
        </w:pict>
      </w:r>
      <w:r w:rsidRPr="00816E5B">
        <w:rPr>
          <w:sz w:val="22"/>
          <w:szCs w:val="22"/>
        </w:rPr>
        <w:t xml:space="preserve">much.  Repeat Task 3 by </w:t>
      </w:r>
      <w:r w:rsidRPr="00816E5B">
        <w:rPr>
          <w:i/>
          <w:sz w:val="22"/>
          <w:szCs w:val="22"/>
        </w:rPr>
        <w:t>S</w:t>
      </w:r>
      <w:r w:rsidRPr="00816E5B">
        <w:rPr>
          <w:i/>
          <w:sz w:val="22"/>
          <w:szCs w:val="22"/>
          <w:vertAlign w:val="subscript"/>
        </w:rPr>
        <w:t>model</w:t>
      </w:r>
      <w:r w:rsidRPr="00816E5B">
        <w:rPr>
          <w:sz w:val="22"/>
          <w:szCs w:val="22"/>
        </w:rPr>
        <w:t xml:space="preserve"> = </w:t>
      </w:r>
      <w:proofErr w:type="gramStart"/>
      <w:r w:rsidRPr="00816E5B">
        <w:rPr>
          <w:i/>
          <w:sz w:val="22"/>
          <w:szCs w:val="22"/>
        </w:rPr>
        <w:t>I</w:t>
      </w:r>
      <w:r w:rsidRPr="000101DC">
        <w:rPr>
          <w:i/>
          <w:sz w:val="22"/>
          <w:szCs w:val="22"/>
          <w:vertAlign w:val="subscript"/>
        </w:rPr>
        <w:t>D</w:t>
      </w:r>
      <w:r w:rsidRPr="000101DC">
        <w:rPr>
          <w:i/>
          <w:sz w:val="22"/>
          <w:szCs w:val="22"/>
        </w:rPr>
        <w:t>(</w:t>
      </w:r>
      <w:proofErr w:type="gramEnd"/>
      <w:r w:rsidRPr="000101DC">
        <w:rPr>
          <w:i/>
          <w:sz w:val="22"/>
          <w:szCs w:val="22"/>
        </w:rPr>
        <w:t>V</w:t>
      </w:r>
      <w:r w:rsidRPr="000101DC">
        <w:rPr>
          <w:i/>
          <w:sz w:val="22"/>
          <w:szCs w:val="22"/>
          <w:vertAlign w:val="subscript"/>
        </w:rPr>
        <w:t>GS</w:t>
      </w:r>
      <w:r w:rsidRPr="000101DC">
        <w:rPr>
          <w:i/>
          <w:sz w:val="22"/>
          <w:szCs w:val="22"/>
        </w:rPr>
        <w:t>, V</w:t>
      </w:r>
      <w:r w:rsidRPr="000101DC">
        <w:rPr>
          <w:i/>
          <w:sz w:val="22"/>
          <w:szCs w:val="22"/>
          <w:vertAlign w:val="subscript"/>
        </w:rPr>
        <w:t>DS</w:t>
      </w:r>
      <w:r w:rsidRPr="000101DC">
        <w:rPr>
          <w:sz w:val="22"/>
          <w:szCs w:val="22"/>
        </w:rPr>
        <w:t xml:space="preserve">; </w:t>
      </w:r>
      <w:r w:rsidRPr="000101DC">
        <w:rPr>
          <w:i/>
          <w:sz w:val="22"/>
          <w:szCs w:val="22"/>
        </w:rPr>
        <w:t>I</w:t>
      </w:r>
      <w:r w:rsidRPr="000101DC">
        <w:rPr>
          <w:i/>
          <w:sz w:val="22"/>
          <w:szCs w:val="22"/>
          <w:vertAlign w:val="subscript"/>
        </w:rPr>
        <w:t>S</w:t>
      </w:r>
      <w:r w:rsidRPr="000101DC">
        <w:rPr>
          <w:i/>
          <w:sz w:val="22"/>
          <w:szCs w:val="22"/>
        </w:rPr>
        <w:t>,</w:t>
      </w:r>
      <w:r w:rsidRPr="000101DC">
        <w:rPr>
          <w:sz w:val="22"/>
          <w:szCs w:val="22"/>
        </w:rPr>
        <w:t xml:space="preserve"> </w:t>
      </w:r>
      <w:r w:rsidRPr="00816E5B">
        <w:rPr>
          <w:i/>
          <w:sz w:val="22"/>
          <w:szCs w:val="22"/>
        </w:rPr>
        <w:sym w:font="Symbol" w:char="F06B"/>
      </w:r>
      <w:r w:rsidRPr="00816E5B">
        <w:rPr>
          <w:sz w:val="22"/>
          <w:szCs w:val="22"/>
        </w:rPr>
        <w:t xml:space="preserve">, </w:t>
      </w:r>
      <w:r w:rsidRPr="00816E5B">
        <w:rPr>
          <w:i/>
          <w:sz w:val="22"/>
          <w:szCs w:val="22"/>
        </w:rPr>
        <w:t>V</w:t>
      </w:r>
      <w:r w:rsidRPr="00816E5B">
        <w:rPr>
          <w:i/>
          <w:sz w:val="22"/>
          <w:szCs w:val="22"/>
          <w:vertAlign w:val="subscript"/>
        </w:rPr>
        <w:t>th</w:t>
      </w:r>
      <w:r w:rsidRPr="00816E5B">
        <w:rPr>
          <w:sz w:val="22"/>
          <w:szCs w:val="22"/>
        </w:rPr>
        <w:t>)/</w:t>
      </w:r>
      <w:proofErr w:type="spellStart"/>
      <w:r w:rsidRPr="00816E5B">
        <w:rPr>
          <w:i/>
          <w:sz w:val="22"/>
          <w:szCs w:val="22"/>
        </w:rPr>
        <w:t>I</w:t>
      </w:r>
      <w:r w:rsidRPr="000101DC">
        <w:rPr>
          <w:i/>
          <w:sz w:val="22"/>
          <w:szCs w:val="22"/>
          <w:vertAlign w:val="subscript"/>
        </w:rPr>
        <w:t>Dmeasured</w:t>
      </w:r>
      <w:proofErr w:type="spellEnd"/>
      <w:r w:rsidRPr="000101DC">
        <w:rPr>
          <w:sz w:val="22"/>
          <w:szCs w:val="22"/>
        </w:rPr>
        <w:t>.</w:t>
      </w:r>
    </w:p>
    <w:p w:rsidR="00670767" w:rsidRPr="00670767" w:rsidRDefault="00670767" w:rsidP="00670767">
      <w:pPr>
        <w:pStyle w:val="a9"/>
        <w:rPr>
          <w:sz w:val="22"/>
          <w:szCs w:val="22"/>
        </w:rPr>
      </w:pPr>
    </w:p>
    <w:p w:rsidR="00FF180A" w:rsidRPr="004D3795" w:rsidRDefault="00FF180A" w:rsidP="00FF180A">
      <w:pPr>
        <w:rPr>
          <w:sz w:val="22"/>
          <w:szCs w:val="22"/>
        </w:rPr>
      </w:pPr>
    </w:p>
    <w:p w:rsidR="00615092" w:rsidRPr="004D3795" w:rsidRDefault="008E53F4" w:rsidP="00262E56">
      <w:pPr>
        <w:pStyle w:val="a9"/>
        <w:numPr>
          <w:ilvl w:val="0"/>
          <w:numId w:val="30"/>
        </w:numPr>
        <w:jc w:val="both"/>
        <w:rPr>
          <w:sz w:val="22"/>
          <w:szCs w:val="22"/>
        </w:rPr>
      </w:pPr>
      <w:r w:rsidRPr="004D3795">
        <w:rPr>
          <w:sz w:val="22"/>
          <w:szCs w:val="22"/>
        </w:rPr>
        <w:t xml:space="preserve">Convergence to a solution is sensitive to the starting point. </w:t>
      </w:r>
      <w:r w:rsidR="00615092" w:rsidRPr="004D3795">
        <w:rPr>
          <w:sz w:val="22"/>
          <w:szCs w:val="22"/>
        </w:rPr>
        <w:t xml:space="preserve">As we have only three parameters, full parameters search is still possible.  Search the full gridded regions of </w:t>
      </w:r>
      <w:r w:rsidR="00615092" w:rsidRPr="004D3795">
        <w:rPr>
          <w:i/>
          <w:sz w:val="22"/>
          <w:szCs w:val="22"/>
        </w:rPr>
        <w:t>I</w:t>
      </w:r>
      <w:r w:rsidR="00615092" w:rsidRPr="004D3795">
        <w:rPr>
          <w:i/>
          <w:sz w:val="22"/>
          <w:szCs w:val="22"/>
          <w:vertAlign w:val="subscript"/>
        </w:rPr>
        <w:t>S</w:t>
      </w:r>
      <w:r w:rsidR="00615092" w:rsidRPr="004D3795">
        <w:rPr>
          <w:sz w:val="22"/>
          <w:szCs w:val="22"/>
        </w:rPr>
        <w:t xml:space="preserve"> in (10</w:t>
      </w:r>
      <w:r w:rsidR="00615092" w:rsidRPr="004D3795">
        <w:rPr>
          <w:sz w:val="22"/>
          <w:szCs w:val="22"/>
          <w:vertAlign w:val="superscript"/>
        </w:rPr>
        <w:t>-8</w:t>
      </w:r>
      <w:r w:rsidR="00615092" w:rsidRPr="004D3795">
        <w:rPr>
          <w:sz w:val="22"/>
          <w:szCs w:val="22"/>
        </w:rPr>
        <w:t>A, 3×10</w:t>
      </w:r>
      <w:r w:rsidR="00615092" w:rsidRPr="004D3795">
        <w:rPr>
          <w:sz w:val="22"/>
          <w:szCs w:val="22"/>
          <w:vertAlign w:val="superscript"/>
        </w:rPr>
        <w:t>-8</w:t>
      </w:r>
      <w:r w:rsidR="00615092" w:rsidRPr="004D3795">
        <w:rPr>
          <w:sz w:val="22"/>
          <w:szCs w:val="22"/>
        </w:rPr>
        <w:t>A, 10</w:t>
      </w:r>
      <w:r w:rsidR="00615092" w:rsidRPr="004D3795">
        <w:rPr>
          <w:sz w:val="22"/>
          <w:szCs w:val="22"/>
          <w:vertAlign w:val="superscript"/>
        </w:rPr>
        <w:t>-7</w:t>
      </w:r>
      <w:r w:rsidR="00615092" w:rsidRPr="004D3795">
        <w:rPr>
          <w:sz w:val="22"/>
          <w:szCs w:val="22"/>
        </w:rPr>
        <w:t>A, 3×10</w:t>
      </w:r>
      <w:r w:rsidR="00615092" w:rsidRPr="004D3795">
        <w:rPr>
          <w:sz w:val="22"/>
          <w:szCs w:val="22"/>
          <w:vertAlign w:val="superscript"/>
        </w:rPr>
        <w:t>-7</w:t>
      </w:r>
      <w:r w:rsidR="00615092" w:rsidRPr="004D3795">
        <w:rPr>
          <w:sz w:val="22"/>
          <w:szCs w:val="22"/>
        </w:rPr>
        <w:t>A, 10</w:t>
      </w:r>
      <w:r w:rsidR="00615092" w:rsidRPr="004D3795">
        <w:rPr>
          <w:sz w:val="22"/>
          <w:szCs w:val="22"/>
          <w:vertAlign w:val="superscript"/>
        </w:rPr>
        <w:t>-6</w:t>
      </w:r>
      <w:r w:rsidR="00615092" w:rsidRPr="004D3795">
        <w:rPr>
          <w:sz w:val="22"/>
          <w:szCs w:val="22"/>
        </w:rPr>
        <w:t>A, 3×10</w:t>
      </w:r>
      <w:r w:rsidR="00615092" w:rsidRPr="004D3795">
        <w:rPr>
          <w:sz w:val="22"/>
          <w:szCs w:val="22"/>
          <w:vertAlign w:val="superscript"/>
        </w:rPr>
        <w:t>-6</w:t>
      </w:r>
      <w:r w:rsidR="00615092" w:rsidRPr="004D3795">
        <w:rPr>
          <w:sz w:val="22"/>
          <w:szCs w:val="22"/>
        </w:rPr>
        <w:t>A, 10</w:t>
      </w:r>
      <w:r w:rsidR="00615092" w:rsidRPr="004D3795">
        <w:rPr>
          <w:sz w:val="22"/>
          <w:szCs w:val="22"/>
          <w:vertAlign w:val="superscript"/>
        </w:rPr>
        <w:t>-5</w:t>
      </w:r>
      <w:r w:rsidR="00615092" w:rsidRPr="004D3795">
        <w:rPr>
          <w:sz w:val="22"/>
          <w:szCs w:val="22"/>
        </w:rPr>
        <w:t>A, 3×10</w:t>
      </w:r>
      <w:r w:rsidR="00615092" w:rsidRPr="004D3795">
        <w:rPr>
          <w:sz w:val="22"/>
          <w:szCs w:val="22"/>
          <w:vertAlign w:val="superscript"/>
        </w:rPr>
        <w:t>-5</w:t>
      </w:r>
      <w:r w:rsidR="00615092" w:rsidRPr="004D3795">
        <w:rPr>
          <w:sz w:val="22"/>
          <w:szCs w:val="22"/>
        </w:rPr>
        <w:t xml:space="preserve">A), </w:t>
      </w:r>
      <w:r w:rsidR="00615092" w:rsidRPr="00816E5B">
        <w:rPr>
          <w:i/>
          <w:sz w:val="22"/>
          <w:szCs w:val="22"/>
        </w:rPr>
        <w:sym w:font="Symbol" w:char="F06B"/>
      </w:r>
      <w:r w:rsidR="00615092" w:rsidRPr="00816E5B">
        <w:rPr>
          <w:sz w:val="22"/>
          <w:szCs w:val="22"/>
        </w:rPr>
        <w:t xml:space="preserve"> in (</w:t>
      </w:r>
      <w:r w:rsidR="004234A4" w:rsidRPr="000101DC">
        <w:rPr>
          <w:sz w:val="22"/>
          <w:szCs w:val="22"/>
        </w:rPr>
        <w:t>0.5</w:t>
      </w:r>
      <w:r w:rsidR="00615092" w:rsidRPr="000101DC">
        <w:rPr>
          <w:sz w:val="22"/>
          <w:szCs w:val="22"/>
        </w:rPr>
        <w:t xml:space="preserve">, </w:t>
      </w:r>
      <w:r w:rsidR="004234A4" w:rsidRPr="004D3795">
        <w:rPr>
          <w:sz w:val="22"/>
          <w:szCs w:val="22"/>
        </w:rPr>
        <w:t>0.6</w:t>
      </w:r>
      <w:r w:rsidR="00615092" w:rsidRPr="004D3795">
        <w:rPr>
          <w:sz w:val="22"/>
          <w:szCs w:val="22"/>
        </w:rPr>
        <w:t xml:space="preserve">, </w:t>
      </w:r>
      <w:r w:rsidR="004234A4" w:rsidRPr="004D3795">
        <w:rPr>
          <w:sz w:val="22"/>
          <w:szCs w:val="22"/>
        </w:rPr>
        <w:t>0.7, 0.8</w:t>
      </w:r>
      <w:r w:rsidR="000455E0" w:rsidRPr="004D3795">
        <w:rPr>
          <w:sz w:val="22"/>
          <w:szCs w:val="22"/>
        </w:rPr>
        <w:t>, 0.9)</w:t>
      </w:r>
      <w:r w:rsidR="00615092" w:rsidRPr="004D3795">
        <w:rPr>
          <w:sz w:val="22"/>
          <w:szCs w:val="22"/>
        </w:rPr>
        <w:t xml:space="preserve"> and </w:t>
      </w:r>
      <w:r w:rsidR="00615092" w:rsidRPr="004D3795">
        <w:rPr>
          <w:i/>
          <w:sz w:val="22"/>
          <w:szCs w:val="22"/>
        </w:rPr>
        <w:t>V</w:t>
      </w:r>
      <w:r w:rsidR="00615092" w:rsidRPr="004D3795">
        <w:rPr>
          <w:i/>
          <w:sz w:val="22"/>
          <w:szCs w:val="22"/>
          <w:vertAlign w:val="subscript"/>
        </w:rPr>
        <w:t>th</w:t>
      </w:r>
      <w:r w:rsidR="00615092" w:rsidRPr="004D3795">
        <w:rPr>
          <w:sz w:val="22"/>
          <w:szCs w:val="22"/>
        </w:rPr>
        <w:t xml:space="preserve"> in (</w:t>
      </w:r>
      <w:r w:rsidR="000455E0" w:rsidRPr="004D3795">
        <w:rPr>
          <w:sz w:val="22"/>
          <w:szCs w:val="22"/>
        </w:rPr>
        <w:t xml:space="preserve">0.8, 0.9, 1.0, </w:t>
      </w:r>
      <w:r w:rsidR="00615092" w:rsidRPr="004D3795">
        <w:rPr>
          <w:sz w:val="22"/>
          <w:szCs w:val="22"/>
        </w:rPr>
        <w:t xml:space="preserve">1.1, 1.2, 1.3, 1.4, 1.5, 1.6, 1.7, 1.8, 1.9, 2.0). Which region gives the smallest </w:t>
      </w:r>
      <w:r w:rsidR="009C100D">
        <w:rPr>
          <w:noProof/>
          <w:position w:val="-14"/>
          <w:sz w:val="22"/>
          <w:szCs w:val="22"/>
        </w:rPr>
        <w:pict>
          <v:shape id="_x0000_i1030" type="#_x0000_t75" alt="" style="width:17.75pt;height:20.05pt;mso-width-percent:0;mso-height-percent:0;mso-width-percent:0;mso-height-percent:0">
            <v:imagedata r:id="rId21" o:title=""/>
          </v:shape>
        </w:pict>
      </w:r>
      <w:r w:rsidR="00615092" w:rsidRPr="00816E5B">
        <w:rPr>
          <w:sz w:val="22"/>
          <w:szCs w:val="22"/>
        </w:rPr>
        <w:t>?  Sometime this is used together with the Newton methods as candidates of initial guesses</w:t>
      </w:r>
      <w:r w:rsidR="00593473" w:rsidRPr="004D3795">
        <w:rPr>
          <w:sz w:val="22"/>
          <w:szCs w:val="22"/>
        </w:rPr>
        <w:t xml:space="preserve"> when the parameter space is not large, or the full parameter space is not searched, but just sampled by the Monte Carlo method.</w:t>
      </w:r>
      <w:r w:rsidR="002F5799" w:rsidRPr="004D3795">
        <w:rPr>
          <w:sz w:val="22"/>
          <w:szCs w:val="22"/>
        </w:rPr>
        <w:t xml:space="preserve"> If convergence is not achieved in </w:t>
      </w:r>
      <w:r w:rsidR="000409CA" w:rsidRPr="004D3795">
        <w:rPr>
          <w:sz w:val="22"/>
          <w:szCs w:val="22"/>
        </w:rPr>
        <w:t xml:space="preserve">Task </w:t>
      </w:r>
      <w:r w:rsidR="002F5799" w:rsidRPr="004D3795">
        <w:rPr>
          <w:sz w:val="22"/>
          <w:szCs w:val="22"/>
        </w:rPr>
        <w:t>4, use results of this search as a guide to the starting point selection.</w:t>
      </w:r>
    </w:p>
    <w:p w:rsidR="008E53F4" w:rsidRPr="004D3795" w:rsidRDefault="008E53F4" w:rsidP="00670767">
      <w:pPr>
        <w:pStyle w:val="a9"/>
        <w:jc w:val="both"/>
        <w:rPr>
          <w:sz w:val="22"/>
          <w:szCs w:val="22"/>
        </w:rPr>
      </w:pPr>
    </w:p>
    <w:tbl>
      <w:tblPr>
        <w:tblStyle w:val="a8"/>
        <w:tblpPr w:leftFromText="180" w:rightFromText="180" w:vertAnchor="text" w:horzAnchor="margin" w:tblpY="57"/>
        <w:tblW w:w="0" w:type="auto"/>
        <w:tblLook w:val="04A0" w:firstRow="1" w:lastRow="0" w:firstColumn="1" w:lastColumn="0" w:noHBand="0" w:noVBand="1"/>
      </w:tblPr>
      <w:tblGrid>
        <w:gridCol w:w="2288"/>
        <w:gridCol w:w="874"/>
        <w:gridCol w:w="874"/>
        <w:gridCol w:w="880"/>
        <w:gridCol w:w="887"/>
        <w:gridCol w:w="886"/>
        <w:gridCol w:w="886"/>
        <w:gridCol w:w="884"/>
        <w:gridCol w:w="891"/>
      </w:tblGrid>
      <w:tr w:rsidR="008E53F4" w:rsidRPr="004D3795" w:rsidTr="008E53F4">
        <w:tc>
          <w:tcPr>
            <w:tcW w:w="2288" w:type="dxa"/>
          </w:tcPr>
          <w:p w:rsidR="008E53F4" w:rsidRPr="004D3795" w:rsidRDefault="008E53F4" w:rsidP="008E53F4">
            <w:pPr>
              <w:rPr>
                <w:sz w:val="22"/>
                <w:szCs w:val="22"/>
              </w:rPr>
            </w:pPr>
          </w:p>
        </w:tc>
        <w:tc>
          <w:tcPr>
            <w:tcW w:w="874" w:type="dxa"/>
            <w:vAlign w:val="center"/>
          </w:tcPr>
          <w:p w:rsidR="008E53F4" w:rsidRPr="004D3795" w:rsidRDefault="008E53F4" w:rsidP="008E53F4">
            <w:pPr>
              <w:jc w:val="center"/>
              <w:rPr>
                <w:i/>
                <w:sz w:val="22"/>
                <w:szCs w:val="22"/>
              </w:rPr>
            </w:pPr>
            <w:r w:rsidRPr="004D3795">
              <w:rPr>
                <w:i/>
                <w:sz w:val="22"/>
                <w:szCs w:val="22"/>
              </w:rPr>
              <w:t>I</w:t>
            </w:r>
            <w:r w:rsidRPr="004D3795">
              <w:rPr>
                <w:i/>
                <w:sz w:val="22"/>
                <w:szCs w:val="22"/>
                <w:vertAlign w:val="subscript"/>
              </w:rPr>
              <w:t>S</w:t>
            </w:r>
          </w:p>
        </w:tc>
        <w:tc>
          <w:tcPr>
            <w:tcW w:w="874" w:type="dxa"/>
            <w:vAlign w:val="center"/>
          </w:tcPr>
          <w:p w:rsidR="008E53F4" w:rsidRPr="00816E5B" w:rsidRDefault="008E53F4" w:rsidP="008E53F4">
            <w:pPr>
              <w:jc w:val="center"/>
              <w:rPr>
                <w:sz w:val="22"/>
                <w:szCs w:val="22"/>
              </w:rPr>
            </w:pPr>
            <w:r w:rsidRPr="00816E5B">
              <w:rPr>
                <w:i/>
                <w:sz w:val="22"/>
                <w:szCs w:val="22"/>
              </w:rPr>
              <w:sym w:font="Symbol" w:char="F06B"/>
            </w:r>
          </w:p>
        </w:tc>
        <w:tc>
          <w:tcPr>
            <w:tcW w:w="880" w:type="dxa"/>
            <w:vAlign w:val="center"/>
          </w:tcPr>
          <w:p w:rsidR="008E53F4" w:rsidRPr="004D3795" w:rsidRDefault="008E53F4" w:rsidP="008E53F4">
            <w:pPr>
              <w:jc w:val="center"/>
              <w:rPr>
                <w:sz w:val="22"/>
                <w:szCs w:val="22"/>
              </w:rPr>
            </w:pPr>
            <w:r w:rsidRPr="004D3795">
              <w:rPr>
                <w:i/>
                <w:sz w:val="22"/>
                <w:szCs w:val="22"/>
              </w:rPr>
              <w:t>V</w:t>
            </w:r>
            <w:r w:rsidRPr="004D3795">
              <w:rPr>
                <w:i/>
                <w:sz w:val="22"/>
                <w:szCs w:val="22"/>
                <w:vertAlign w:val="subscript"/>
              </w:rPr>
              <w:t>th</w:t>
            </w:r>
          </w:p>
        </w:tc>
        <w:tc>
          <w:tcPr>
            <w:tcW w:w="887" w:type="dxa"/>
            <w:vAlign w:val="center"/>
          </w:tcPr>
          <w:p w:rsidR="008E53F4" w:rsidRPr="00816E5B" w:rsidRDefault="009C100D" w:rsidP="008E53F4">
            <w:pPr>
              <w:jc w:val="center"/>
              <w:rPr>
                <w:sz w:val="22"/>
                <w:szCs w:val="22"/>
              </w:rPr>
            </w:pPr>
            <w:r>
              <w:rPr>
                <w:noProof/>
                <w:position w:val="-14"/>
                <w:sz w:val="22"/>
                <w:szCs w:val="22"/>
              </w:rPr>
              <w:pict>
                <v:shape id="_x0000_i1029" type="#_x0000_t75" alt="" style="width:17.75pt;height:20.05pt;mso-width-percent:0;mso-height-percent:0;mso-width-percent:0;mso-height-percent:0">
                  <v:imagedata r:id="rId20" o:title=""/>
                </v:shape>
              </w:pict>
            </w:r>
          </w:p>
        </w:tc>
        <w:tc>
          <w:tcPr>
            <w:tcW w:w="886" w:type="dxa"/>
            <w:vAlign w:val="center"/>
          </w:tcPr>
          <w:p w:rsidR="008E53F4" w:rsidRPr="00816E5B" w:rsidRDefault="009C100D" w:rsidP="008E53F4">
            <w:pPr>
              <w:jc w:val="center"/>
              <w:rPr>
                <w:sz w:val="22"/>
                <w:szCs w:val="22"/>
              </w:rPr>
            </w:pPr>
            <w:r>
              <w:rPr>
                <w:noProof/>
                <w:position w:val="-14"/>
                <w:sz w:val="22"/>
                <w:szCs w:val="22"/>
              </w:rPr>
              <w:pict>
                <v:shape id="_x0000_i1028" type="#_x0000_t75" alt="" style="width:17.75pt;height:20.05pt;mso-width-percent:0;mso-height-percent:0;mso-width-percent:0;mso-height-percent:0">
                  <v:imagedata r:id="rId22" o:title=""/>
                </v:shape>
              </w:pict>
            </w:r>
          </w:p>
        </w:tc>
        <w:tc>
          <w:tcPr>
            <w:tcW w:w="886" w:type="dxa"/>
            <w:vAlign w:val="center"/>
          </w:tcPr>
          <w:p w:rsidR="008E53F4" w:rsidRPr="00816E5B" w:rsidRDefault="008E53F4" w:rsidP="008E53F4">
            <w:pPr>
              <w:jc w:val="center"/>
              <w:rPr>
                <w:i/>
                <w:sz w:val="22"/>
                <w:szCs w:val="22"/>
              </w:rPr>
            </w:pPr>
            <w:r w:rsidRPr="00816E5B">
              <w:rPr>
                <w:i/>
                <w:sz w:val="22"/>
                <w:szCs w:val="22"/>
              </w:rPr>
              <w:sym w:font="Symbol" w:char="F044"/>
            </w:r>
            <w:r w:rsidRPr="00816E5B">
              <w:rPr>
                <w:i/>
                <w:sz w:val="22"/>
                <w:szCs w:val="22"/>
              </w:rPr>
              <w:t>S</w:t>
            </w:r>
            <w:r w:rsidRPr="00816E5B">
              <w:rPr>
                <w:i/>
                <w:sz w:val="22"/>
                <w:szCs w:val="22"/>
                <w:vertAlign w:val="subscript"/>
              </w:rPr>
              <w:t>IS</w:t>
            </w:r>
          </w:p>
        </w:tc>
        <w:tc>
          <w:tcPr>
            <w:tcW w:w="884" w:type="dxa"/>
            <w:vAlign w:val="center"/>
          </w:tcPr>
          <w:p w:rsidR="008E53F4" w:rsidRPr="00816E5B" w:rsidRDefault="008E53F4" w:rsidP="008E53F4">
            <w:pPr>
              <w:jc w:val="center"/>
              <w:rPr>
                <w:sz w:val="22"/>
                <w:szCs w:val="22"/>
              </w:rPr>
            </w:pPr>
            <w:r w:rsidRPr="00816E5B">
              <w:rPr>
                <w:i/>
                <w:sz w:val="22"/>
                <w:szCs w:val="22"/>
              </w:rPr>
              <w:sym w:font="Symbol" w:char="F044"/>
            </w:r>
            <w:r w:rsidRPr="00816E5B">
              <w:rPr>
                <w:i/>
                <w:sz w:val="22"/>
                <w:szCs w:val="22"/>
              </w:rPr>
              <w:t>S</w:t>
            </w:r>
            <w:r w:rsidRPr="00816E5B">
              <w:rPr>
                <w:i/>
                <w:sz w:val="22"/>
                <w:szCs w:val="22"/>
                <w:vertAlign w:val="subscript"/>
              </w:rPr>
              <w:sym w:font="Symbol" w:char="F06B"/>
            </w:r>
          </w:p>
        </w:tc>
        <w:tc>
          <w:tcPr>
            <w:tcW w:w="891" w:type="dxa"/>
            <w:vAlign w:val="center"/>
          </w:tcPr>
          <w:p w:rsidR="008E53F4" w:rsidRPr="00816E5B" w:rsidRDefault="008E53F4" w:rsidP="008E53F4">
            <w:pPr>
              <w:jc w:val="center"/>
              <w:rPr>
                <w:sz w:val="22"/>
                <w:szCs w:val="22"/>
              </w:rPr>
            </w:pPr>
            <w:r w:rsidRPr="00816E5B">
              <w:rPr>
                <w:i/>
                <w:sz w:val="22"/>
                <w:szCs w:val="22"/>
              </w:rPr>
              <w:sym w:font="Symbol" w:char="F044"/>
            </w:r>
            <w:r w:rsidRPr="00816E5B">
              <w:rPr>
                <w:i/>
                <w:sz w:val="22"/>
                <w:szCs w:val="22"/>
              </w:rPr>
              <w:t>S</w:t>
            </w:r>
            <w:r w:rsidRPr="00816E5B">
              <w:rPr>
                <w:i/>
                <w:sz w:val="22"/>
                <w:szCs w:val="22"/>
                <w:vertAlign w:val="subscript"/>
              </w:rPr>
              <w:t>Vth</w:t>
            </w:r>
          </w:p>
        </w:tc>
      </w:tr>
      <w:tr w:rsidR="008E53F4" w:rsidRPr="004D3795" w:rsidTr="008E53F4">
        <w:tc>
          <w:tcPr>
            <w:tcW w:w="2288" w:type="dxa"/>
          </w:tcPr>
          <w:p w:rsidR="008E53F4" w:rsidRPr="004D3795" w:rsidRDefault="008E53F4" w:rsidP="008E53F4">
            <w:pPr>
              <w:rPr>
                <w:sz w:val="22"/>
                <w:szCs w:val="22"/>
              </w:rPr>
            </w:pPr>
            <w:r w:rsidRPr="004D3795">
              <w:rPr>
                <w:sz w:val="22"/>
                <w:szCs w:val="22"/>
              </w:rPr>
              <w:t>Task 4 (quasi Newton)</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4 (secant)</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5 (quasi Newton)</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r w:rsidR="008E53F4" w:rsidRPr="004D3795" w:rsidTr="008E53F4">
        <w:tc>
          <w:tcPr>
            <w:tcW w:w="2288" w:type="dxa"/>
          </w:tcPr>
          <w:p w:rsidR="008E53F4" w:rsidRPr="004D3795" w:rsidRDefault="008E53F4" w:rsidP="008E53F4">
            <w:pPr>
              <w:rPr>
                <w:sz w:val="22"/>
                <w:szCs w:val="22"/>
              </w:rPr>
            </w:pPr>
            <w:r w:rsidRPr="004D3795">
              <w:rPr>
                <w:sz w:val="22"/>
                <w:szCs w:val="22"/>
              </w:rPr>
              <w:t>Task 5 (secant)</w:t>
            </w:r>
          </w:p>
        </w:tc>
        <w:tc>
          <w:tcPr>
            <w:tcW w:w="874" w:type="dxa"/>
            <w:vAlign w:val="center"/>
          </w:tcPr>
          <w:p w:rsidR="008E53F4" w:rsidRPr="004D3795" w:rsidRDefault="008E53F4" w:rsidP="008E53F4">
            <w:pPr>
              <w:jc w:val="center"/>
              <w:rPr>
                <w:sz w:val="22"/>
                <w:szCs w:val="22"/>
              </w:rPr>
            </w:pPr>
          </w:p>
        </w:tc>
        <w:tc>
          <w:tcPr>
            <w:tcW w:w="874" w:type="dxa"/>
            <w:vAlign w:val="center"/>
          </w:tcPr>
          <w:p w:rsidR="008E53F4" w:rsidRPr="004D3795" w:rsidRDefault="008E53F4" w:rsidP="008E53F4">
            <w:pPr>
              <w:jc w:val="center"/>
              <w:rPr>
                <w:sz w:val="22"/>
                <w:szCs w:val="22"/>
              </w:rPr>
            </w:pPr>
          </w:p>
        </w:tc>
        <w:tc>
          <w:tcPr>
            <w:tcW w:w="880" w:type="dxa"/>
            <w:vAlign w:val="center"/>
          </w:tcPr>
          <w:p w:rsidR="008E53F4" w:rsidRPr="004D3795" w:rsidRDefault="008E53F4" w:rsidP="008E53F4">
            <w:pPr>
              <w:jc w:val="center"/>
              <w:rPr>
                <w:sz w:val="22"/>
                <w:szCs w:val="22"/>
              </w:rPr>
            </w:pPr>
          </w:p>
        </w:tc>
        <w:tc>
          <w:tcPr>
            <w:tcW w:w="887"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6" w:type="dxa"/>
            <w:vAlign w:val="center"/>
          </w:tcPr>
          <w:p w:rsidR="008E53F4" w:rsidRPr="004D3795" w:rsidRDefault="008E53F4" w:rsidP="008E53F4">
            <w:pPr>
              <w:jc w:val="center"/>
              <w:rPr>
                <w:sz w:val="22"/>
                <w:szCs w:val="22"/>
              </w:rPr>
            </w:pPr>
          </w:p>
        </w:tc>
        <w:tc>
          <w:tcPr>
            <w:tcW w:w="884" w:type="dxa"/>
            <w:vAlign w:val="center"/>
          </w:tcPr>
          <w:p w:rsidR="008E53F4" w:rsidRPr="004D3795" w:rsidRDefault="008E53F4" w:rsidP="008E53F4">
            <w:pPr>
              <w:jc w:val="center"/>
              <w:rPr>
                <w:sz w:val="22"/>
                <w:szCs w:val="22"/>
              </w:rPr>
            </w:pPr>
          </w:p>
        </w:tc>
        <w:tc>
          <w:tcPr>
            <w:tcW w:w="891" w:type="dxa"/>
            <w:vAlign w:val="center"/>
          </w:tcPr>
          <w:p w:rsidR="008E53F4" w:rsidRPr="004D3795" w:rsidRDefault="008E53F4" w:rsidP="008E53F4">
            <w:pPr>
              <w:jc w:val="center"/>
              <w:rPr>
                <w:sz w:val="22"/>
                <w:szCs w:val="22"/>
              </w:rPr>
            </w:pPr>
          </w:p>
        </w:tc>
      </w:tr>
    </w:tbl>
    <w:p w:rsidR="008E53F4" w:rsidRPr="004D3795" w:rsidRDefault="008E53F4" w:rsidP="00670767">
      <w:pPr>
        <w:pStyle w:val="a9"/>
        <w:jc w:val="both"/>
        <w:rPr>
          <w:sz w:val="22"/>
          <w:szCs w:val="22"/>
        </w:rPr>
      </w:pPr>
    </w:p>
    <w:p w:rsidR="00FF180A" w:rsidRPr="004D3795" w:rsidRDefault="00AE69D7" w:rsidP="00262E56">
      <w:pPr>
        <w:pStyle w:val="a9"/>
        <w:numPr>
          <w:ilvl w:val="0"/>
          <w:numId w:val="30"/>
        </w:numPr>
        <w:jc w:val="both"/>
        <w:rPr>
          <w:sz w:val="22"/>
          <w:szCs w:val="22"/>
        </w:rPr>
      </w:pPr>
      <w:r w:rsidRPr="004D3795">
        <w:rPr>
          <w:sz w:val="22"/>
          <w:szCs w:val="22"/>
        </w:rPr>
        <w:t>Visualization often remains an important tool</w:t>
      </w:r>
      <w:r w:rsidR="007E11DB" w:rsidRPr="004D3795">
        <w:rPr>
          <w:sz w:val="22"/>
          <w:szCs w:val="22"/>
        </w:rPr>
        <w:t>, not printout, as human perception of graphics can handle much more data than reading text</w:t>
      </w:r>
      <w:r w:rsidRPr="004D3795">
        <w:rPr>
          <w:sz w:val="22"/>
          <w:szCs w:val="22"/>
        </w:rPr>
        <w:t>.  For Task 3</w:t>
      </w:r>
      <w:r w:rsidR="00565D49" w:rsidRPr="004D3795">
        <w:rPr>
          <w:sz w:val="22"/>
          <w:szCs w:val="22"/>
        </w:rPr>
        <w:t xml:space="preserve"> with the quasi-Newton method</w:t>
      </w:r>
      <w:r w:rsidRPr="004D3795">
        <w:rPr>
          <w:sz w:val="22"/>
          <w:szCs w:val="22"/>
        </w:rPr>
        <w:t xml:space="preserve">, generate the plots of </w:t>
      </w:r>
      <w:r w:rsidRPr="00670767">
        <w:rPr>
          <w:sz w:val="22"/>
          <w:szCs w:val="22"/>
        </w:rPr>
        <w:t>log(</w:t>
      </w:r>
      <w:r w:rsidRPr="00670767">
        <w:rPr>
          <w:i/>
          <w:sz w:val="22"/>
          <w:szCs w:val="22"/>
        </w:rPr>
        <w:t>I</w:t>
      </w:r>
      <w:r w:rsidRPr="00670767">
        <w:rPr>
          <w:i/>
          <w:sz w:val="22"/>
          <w:szCs w:val="22"/>
          <w:vertAlign w:val="subscript"/>
        </w:rPr>
        <w:t>D</w:t>
      </w:r>
      <w:r w:rsidRPr="00670767">
        <w:rPr>
          <w:sz w:val="22"/>
          <w:szCs w:val="22"/>
        </w:rPr>
        <w:t xml:space="preserve">) vs. </w:t>
      </w:r>
      <w:r w:rsidRPr="00670767">
        <w:rPr>
          <w:i/>
          <w:sz w:val="22"/>
          <w:szCs w:val="22"/>
        </w:rPr>
        <w:t>V</w:t>
      </w:r>
      <w:r w:rsidRPr="00670767">
        <w:rPr>
          <w:i/>
          <w:sz w:val="22"/>
          <w:szCs w:val="22"/>
          <w:vertAlign w:val="subscript"/>
        </w:rPr>
        <w:t>GS</w:t>
      </w:r>
      <w:r w:rsidRPr="00670767">
        <w:rPr>
          <w:sz w:val="22"/>
          <w:szCs w:val="22"/>
        </w:rPr>
        <w:t xml:space="preserve"> with two </w:t>
      </w:r>
      <w:r w:rsidRPr="00670767">
        <w:rPr>
          <w:i/>
          <w:sz w:val="22"/>
          <w:szCs w:val="22"/>
        </w:rPr>
        <w:t>V</w:t>
      </w:r>
      <w:r w:rsidRPr="00670767">
        <w:rPr>
          <w:i/>
          <w:sz w:val="22"/>
          <w:szCs w:val="22"/>
          <w:vertAlign w:val="subscript"/>
        </w:rPr>
        <w:t>DS</w:t>
      </w:r>
      <w:r w:rsidRPr="00670767">
        <w:rPr>
          <w:sz w:val="22"/>
          <w:szCs w:val="22"/>
        </w:rPr>
        <w:t xml:space="preserve">, and </w:t>
      </w:r>
      <w:r w:rsidRPr="00670767">
        <w:rPr>
          <w:i/>
          <w:sz w:val="22"/>
          <w:szCs w:val="22"/>
        </w:rPr>
        <w:t>I</w:t>
      </w:r>
      <w:r w:rsidRPr="00670767">
        <w:rPr>
          <w:i/>
          <w:sz w:val="22"/>
          <w:szCs w:val="22"/>
          <w:vertAlign w:val="subscript"/>
        </w:rPr>
        <w:t>D</w:t>
      </w:r>
      <w:r w:rsidRPr="00670767">
        <w:rPr>
          <w:sz w:val="22"/>
          <w:szCs w:val="22"/>
        </w:rPr>
        <w:t xml:space="preserve"> vs. </w:t>
      </w:r>
      <w:r w:rsidRPr="00670767">
        <w:rPr>
          <w:i/>
          <w:sz w:val="22"/>
          <w:szCs w:val="22"/>
        </w:rPr>
        <w:t>V</w:t>
      </w:r>
      <w:r w:rsidRPr="00670767">
        <w:rPr>
          <w:i/>
          <w:sz w:val="22"/>
          <w:szCs w:val="22"/>
          <w:vertAlign w:val="subscript"/>
        </w:rPr>
        <w:t>DS</w:t>
      </w:r>
      <w:r w:rsidRPr="00670767">
        <w:rPr>
          <w:sz w:val="22"/>
          <w:szCs w:val="22"/>
        </w:rPr>
        <w:t xml:space="preserve"> with the 10 values of </w:t>
      </w:r>
      <w:r w:rsidRPr="00670767">
        <w:rPr>
          <w:i/>
          <w:sz w:val="22"/>
          <w:szCs w:val="22"/>
        </w:rPr>
        <w:t>V</w:t>
      </w:r>
      <w:r w:rsidRPr="00670767">
        <w:rPr>
          <w:i/>
          <w:sz w:val="22"/>
          <w:szCs w:val="22"/>
          <w:vertAlign w:val="subscript"/>
        </w:rPr>
        <w:t>GS</w:t>
      </w:r>
      <w:r w:rsidRPr="00670767">
        <w:rPr>
          <w:sz w:val="22"/>
          <w:szCs w:val="22"/>
        </w:rPr>
        <w:t xml:space="preserve"> for both </w:t>
      </w:r>
      <w:r w:rsidRPr="00670767">
        <w:rPr>
          <w:i/>
          <w:sz w:val="22"/>
          <w:szCs w:val="22"/>
        </w:rPr>
        <w:t>I</w:t>
      </w:r>
      <w:r w:rsidRPr="00670767">
        <w:rPr>
          <w:i/>
          <w:sz w:val="22"/>
          <w:szCs w:val="22"/>
          <w:vertAlign w:val="subscript"/>
        </w:rPr>
        <w:t>Dmeasured</w:t>
      </w:r>
      <w:r w:rsidRPr="00670767">
        <w:rPr>
          <w:sz w:val="22"/>
          <w:szCs w:val="22"/>
        </w:rPr>
        <w:t xml:space="preserve"> and </w:t>
      </w:r>
      <w:r w:rsidRPr="00670767">
        <w:rPr>
          <w:i/>
          <w:sz w:val="22"/>
          <w:szCs w:val="22"/>
        </w:rPr>
        <w:t>I</w:t>
      </w:r>
      <w:r w:rsidRPr="00670767">
        <w:rPr>
          <w:i/>
          <w:sz w:val="22"/>
          <w:szCs w:val="22"/>
          <w:vertAlign w:val="subscript"/>
        </w:rPr>
        <w:t>Dmodel</w:t>
      </w:r>
      <w:r w:rsidRPr="00670767">
        <w:rPr>
          <w:sz w:val="22"/>
          <w:szCs w:val="22"/>
        </w:rPr>
        <w:t xml:space="preserve">.  </w:t>
      </w:r>
      <w:r w:rsidR="00615092" w:rsidRPr="00670767">
        <w:rPr>
          <w:sz w:val="22"/>
          <w:szCs w:val="22"/>
        </w:rPr>
        <w:t xml:space="preserve">Sample plots are shown </w:t>
      </w:r>
      <w:r w:rsidR="004D3795" w:rsidRPr="004D3795">
        <w:rPr>
          <w:sz w:val="22"/>
          <w:szCs w:val="22"/>
        </w:rPr>
        <w:t>below</w:t>
      </w:r>
      <w:r w:rsidR="00615092" w:rsidRPr="00670767">
        <w:rPr>
          <w:sz w:val="22"/>
          <w:szCs w:val="22"/>
        </w:rPr>
        <w:t xml:space="preserve">.  </w:t>
      </w:r>
      <w:r w:rsidR="00FF180A" w:rsidRPr="00670767">
        <w:rPr>
          <w:sz w:val="22"/>
          <w:szCs w:val="22"/>
        </w:rPr>
        <w:t xml:space="preserve">However, an expert system will minimize the user participation but translate human expertise to validation.  Figure out how to execute the following validation checks that are often performed previously by factory engineers.  </w:t>
      </w:r>
    </w:p>
    <w:p w:rsidR="00593473" w:rsidRPr="004D3795" w:rsidRDefault="00593473" w:rsidP="00593473">
      <w:pPr>
        <w:pStyle w:val="a9"/>
        <w:rPr>
          <w:sz w:val="22"/>
          <w:szCs w:val="22"/>
        </w:rPr>
      </w:pPr>
    </w:p>
    <w:p w:rsidR="00FF180A" w:rsidRPr="004D3795" w:rsidRDefault="00FF180A" w:rsidP="00262E56">
      <w:pPr>
        <w:pStyle w:val="a9"/>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&lt; </w:t>
      </w:r>
      <w:r w:rsidRPr="004D3795">
        <w:rPr>
          <w:i/>
          <w:sz w:val="22"/>
          <w:szCs w:val="22"/>
        </w:rPr>
        <w:t>V</w:t>
      </w:r>
      <w:r w:rsidRPr="004D3795">
        <w:rPr>
          <w:i/>
          <w:sz w:val="22"/>
          <w:szCs w:val="22"/>
          <w:vertAlign w:val="subscript"/>
        </w:rPr>
        <w:t>th</w:t>
      </w:r>
      <w:r w:rsidRPr="004D3795">
        <w:rPr>
          <w:sz w:val="22"/>
          <w:szCs w:val="22"/>
        </w:rPr>
        <w:t xml:space="preserve">, </w:t>
      </w:r>
      <w:r w:rsidRPr="004D3795">
        <w:rPr>
          <w:i/>
          <w:sz w:val="22"/>
          <w:szCs w:val="22"/>
        </w:rPr>
        <w:t>I</w:t>
      </w:r>
      <w:r w:rsidRPr="004D3795">
        <w:rPr>
          <w:i/>
          <w:sz w:val="22"/>
          <w:szCs w:val="22"/>
          <w:vertAlign w:val="subscript"/>
        </w:rPr>
        <w:t>Dmodel</w:t>
      </w:r>
      <w:r w:rsidRPr="004D3795">
        <w:rPr>
          <w:sz w:val="22"/>
          <w:szCs w:val="22"/>
        </w:rPr>
        <w:t xml:space="preserve"> should be an exponential function of </w:t>
      </w:r>
      <w:r w:rsidRPr="004D3795">
        <w:rPr>
          <w:i/>
          <w:sz w:val="22"/>
          <w:szCs w:val="22"/>
        </w:rPr>
        <w:t>V</w:t>
      </w:r>
      <w:r w:rsidRPr="004D3795">
        <w:rPr>
          <w:i/>
          <w:sz w:val="22"/>
          <w:szCs w:val="22"/>
          <w:vertAlign w:val="subscript"/>
        </w:rPr>
        <w:t>GS</w:t>
      </w:r>
      <w:r w:rsidRPr="004D3795">
        <w:rPr>
          <w:sz w:val="22"/>
          <w:szCs w:val="22"/>
        </w:rPr>
        <w:t xml:space="preserve"> </w:t>
      </w:r>
      <w:r w:rsidR="00615092" w:rsidRPr="004D3795">
        <w:rPr>
          <w:sz w:val="22"/>
          <w:szCs w:val="22"/>
        </w:rPr>
        <w:t xml:space="preserve">with </w:t>
      </w:r>
      <w:r w:rsidR="00615092" w:rsidRPr="00816E5B">
        <w:rPr>
          <w:i/>
          <w:sz w:val="22"/>
          <w:szCs w:val="22"/>
        </w:rPr>
        <w:sym w:font="Symbol" w:char="F06B"/>
      </w:r>
      <w:r w:rsidR="00615092" w:rsidRPr="00816E5B">
        <w:rPr>
          <w:sz w:val="22"/>
          <w:szCs w:val="22"/>
        </w:rPr>
        <w:t xml:space="preserve"> </w:t>
      </w:r>
      <w:r w:rsidR="004234A4" w:rsidRPr="00816E5B">
        <w:rPr>
          <w:sz w:val="22"/>
          <w:szCs w:val="22"/>
        </w:rPr>
        <w:t>&lt;</w:t>
      </w:r>
      <w:r w:rsidR="00615092" w:rsidRPr="00816E5B">
        <w:rPr>
          <w:sz w:val="22"/>
          <w:szCs w:val="22"/>
        </w:rPr>
        <w:t xml:space="preserve"> 1 </w:t>
      </w:r>
      <w:r w:rsidRPr="00816E5B">
        <w:rPr>
          <w:sz w:val="22"/>
          <w:szCs w:val="22"/>
        </w:rPr>
        <w:t xml:space="preserve">and nearly insensitive to </w:t>
      </w:r>
      <w:r w:rsidRPr="004D3795">
        <w:rPr>
          <w:i/>
          <w:sz w:val="22"/>
          <w:szCs w:val="22"/>
        </w:rPr>
        <w:t>V</w:t>
      </w:r>
      <w:r w:rsidRPr="004D3795">
        <w:rPr>
          <w:i/>
          <w:sz w:val="22"/>
          <w:szCs w:val="22"/>
          <w:vertAlign w:val="subscript"/>
        </w:rPr>
        <w:t>DS</w:t>
      </w:r>
      <w:r w:rsidRPr="004D3795">
        <w:rPr>
          <w:sz w:val="22"/>
          <w:szCs w:val="22"/>
        </w:rPr>
        <w:t>.</w:t>
      </w:r>
    </w:p>
    <w:p w:rsidR="00D8383F" w:rsidRPr="004D3795" w:rsidRDefault="00FF180A" w:rsidP="00262E56">
      <w:pPr>
        <w:pStyle w:val="a9"/>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&gt; </w:t>
      </w:r>
      <w:r w:rsidRPr="004D3795">
        <w:rPr>
          <w:i/>
          <w:sz w:val="22"/>
          <w:szCs w:val="22"/>
        </w:rPr>
        <w:t>V</w:t>
      </w:r>
      <w:r w:rsidRPr="004D3795">
        <w:rPr>
          <w:i/>
          <w:sz w:val="22"/>
          <w:szCs w:val="22"/>
          <w:vertAlign w:val="subscript"/>
        </w:rPr>
        <w:t>th</w:t>
      </w:r>
      <w:r w:rsidRPr="004D3795">
        <w:rPr>
          <w:sz w:val="22"/>
          <w:szCs w:val="22"/>
        </w:rPr>
        <w:t xml:space="preserve"> and </w:t>
      </w:r>
      <w:r w:rsidRPr="004D3795">
        <w:rPr>
          <w:i/>
          <w:sz w:val="22"/>
          <w:szCs w:val="22"/>
        </w:rPr>
        <w:t>V</w:t>
      </w:r>
      <w:r w:rsidRPr="004D3795">
        <w:rPr>
          <w:i/>
          <w:sz w:val="22"/>
          <w:szCs w:val="22"/>
          <w:vertAlign w:val="subscript"/>
        </w:rPr>
        <w:t>DS</w:t>
      </w:r>
      <w:r w:rsidRPr="004D3795">
        <w:rPr>
          <w:sz w:val="22"/>
          <w:szCs w:val="22"/>
        </w:rPr>
        <w:t xml:space="preserve"> &gt; </w:t>
      </w:r>
      <w:r w:rsidR="009C100D">
        <w:rPr>
          <w:rFonts w:eastAsia="PMingLiU"/>
          <w:noProof/>
          <w:position w:val="-12"/>
          <w:sz w:val="22"/>
          <w:szCs w:val="22"/>
          <w:lang w:eastAsia="zh-TW"/>
        </w:rPr>
        <w:pict>
          <v:shape id="_x0000_i1027" type="#_x0000_t75" alt="" style="width:113.9pt;height:17.75pt;mso-width-percent:0;mso-height-percent:0;mso-width-percent:0;mso-height-percent:0">
            <v:imagedata r:id="rId15" o:title=""/>
          </v:shape>
        </w:pict>
      </w:r>
      <w:r w:rsidRPr="00816E5B">
        <w:rPr>
          <w:sz w:val="22"/>
          <w:szCs w:val="22"/>
        </w:rPr>
        <w:t xml:space="preserve"> , </w:t>
      </w:r>
      <w:proofErr w:type="spellStart"/>
      <w:r w:rsidRPr="00816E5B">
        <w:rPr>
          <w:i/>
          <w:sz w:val="22"/>
          <w:szCs w:val="22"/>
        </w:rPr>
        <w:t>I</w:t>
      </w:r>
      <w:r w:rsidRPr="00816E5B">
        <w:rPr>
          <w:i/>
          <w:sz w:val="22"/>
          <w:szCs w:val="22"/>
          <w:vertAlign w:val="subscript"/>
        </w:rPr>
        <w:t>Dmodel</w:t>
      </w:r>
      <w:proofErr w:type="spellEnd"/>
      <w:r w:rsidRPr="00816E5B">
        <w:rPr>
          <w:sz w:val="22"/>
          <w:szCs w:val="22"/>
        </w:rPr>
        <w:t xml:space="preserve"> should be </w:t>
      </w:r>
      <w:r w:rsidRPr="000101DC">
        <w:rPr>
          <w:sz w:val="22"/>
          <w:szCs w:val="22"/>
        </w:rPr>
        <w:t xml:space="preserve">quadratic to </w:t>
      </w:r>
      <w:r w:rsidRPr="000101DC">
        <w:rPr>
          <w:i/>
          <w:sz w:val="22"/>
          <w:szCs w:val="22"/>
        </w:rPr>
        <w:t>V</w:t>
      </w:r>
      <w:r w:rsidRPr="000101DC">
        <w:rPr>
          <w:i/>
          <w:sz w:val="22"/>
          <w:szCs w:val="22"/>
          <w:vertAlign w:val="subscript"/>
        </w:rPr>
        <w:t>GS</w:t>
      </w:r>
      <w:r w:rsidRPr="000101DC">
        <w:rPr>
          <w:sz w:val="22"/>
          <w:szCs w:val="22"/>
        </w:rPr>
        <w:t xml:space="preserve"> and insensitive to </w:t>
      </w:r>
      <w:r w:rsidRPr="000101DC">
        <w:rPr>
          <w:i/>
          <w:sz w:val="22"/>
          <w:szCs w:val="22"/>
        </w:rPr>
        <w:t>V</w:t>
      </w:r>
      <w:r w:rsidRPr="000101DC">
        <w:rPr>
          <w:i/>
          <w:sz w:val="22"/>
          <w:szCs w:val="22"/>
          <w:vertAlign w:val="subscript"/>
        </w:rPr>
        <w:t>DS</w:t>
      </w:r>
      <w:r w:rsidRPr="000101DC">
        <w:rPr>
          <w:sz w:val="22"/>
          <w:szCs w:val="22"/>
        </w:rPr>
        <w:t xml:space="preserve">, or </w:t>
      </w:r>
      <w:r w:rsidR="009C100D">
        <w:rPr>
          <w:noProof/>
          <w:position w:val="-68"/>
          <w:sz w:val="22"/>
          <w:szCs w:val="22"/>
        </w:rPr>
        <w:pict>
          <v:shape id="_x0000_i1026" type="#_x0000_t75" alt="" style="width:67.9pt;height:73.8pt;mso-width-percent:0;mso-height-percent:0;mso-width-percent:0;mso-height-percent:0">
            <v:imagedata r:id="rId23" o:title=""/>
          </v:shape>
        </w:pict>
      </w:r>
      <w:r w:rsidRPr="00816E5B">
        <w:rPr>
          <w:sz w:val="22"/>
          <w:szCs w:val="22"/>
        </w:rPr>
        <w:t xml:space="preserve">.  This is the shape of the family curve in </w:t>
      </w:r>
      <w:r w:rsidRPr="00816E5B">
        <w:rPr>
          <w:i/>
          <w:sz w:val="22"/>
          <w:szCs w:val="22"/>
        </w:rPr>
        <w:t>I</w:t>
      </w:r>
      <w:r w:rsidRPr="00816E5B">
        <w:rPr>
          <w:i/>
          <w:sz w:val="22"/>
          <w:szCs w:val="22"/>
          <w:vertAlign w:val="subscript"/>
        </w:rPr>
        <w:t>D</w:t>
      </w:r>
      <w:r w:rsidRPr="00816E5B">
        <w:rPr>
          <w:i/>
          <w:sz w:val="22"/>
          <w:szCs w:val="22"/>
        </w:rPr>
        <w:t>(V</w:t>
      </w:r>
      <w:r w:rsidRPr="00816E5B">
        <w:rPr>
          <w:i/>
          <w:sz w:val="22"/>
          <w:szCs w:val="22"/>
          <w:vertAlign w:val="subscript"/>
        </w:rPr>
        <w:t>DS</w:t>
      </w:r>
      <w:r w:rsidRPr="000101DC">
        <w:rPr>
          <w:i/>
          <w:sz w:val="22"/>
          <w:szCs w:val="22"/>
        </w:rPr>
        <w:t>)</w:t>
      </w:r>
      <w:r w:rsidRPr="000101DC">
        <w:rPr>
          <w:sz w:val="22"/>
          <w:szCs w:val="22"/>
        </w:rPr>
        <w:t xml:space="preserve"> with </w:t>
      </w:r>
      <w:r w:rsidRPr="004D3795">
        <w:rPr>
          <w:i/>
          <w:sz w:val="22"/>
          <w:szCs w:val="22"/>
        </w:rPr>
        <w:t>V</w:t>
      </w:r>
      <w:r w:rsidRPr="004D3795">
        <w:rPr>
          <w:i/>
          <w:sz w:val="22"/>
          <w:szCs w:val="22"/>
          <w:vertAlign w:val="subscript"/>
        </w:rPr>
        <w:t>GS</w:t>
      </w:r>
      <w:r w:rsidRPr="004D3795">
        <w:rPr>
          <w:sz w:val="22"/>
          <w:szCs w:val="22"/>
        </w:rPr>
        <w:t xml:space="preserve"> as parameters.</w:t>
      </w:r>
    </w:p>
    <w:p w:rsidR="00A2172E" w:rsidRPr="004D3795" w:rsidRDefault="00565D49" w:rsidP="00262E56">
      <w:pPr>
        <w:pStyle w:val="a9"/>
        <w:numPr>
          <w:ilvl w:val="0"/>
          <w:numId w:val="31"/>
        </w:numPr>
        <w:jc w:val="both"/>
        <w:rPr>
          <w:sz w:val="22"/>
          <w:szCs w:val="22"/>
        </w:rPr>
      </w:pPr>
      <w:r w:rsidRPr="004D3795">
        <w:rPr>
          <w:sz w:val="22"/>
          <w:szCs w:val="22"/>
        </w:rPr>
        <w:t xml:space="preserve">For </w:t>
      </w:r>
      <w:r w:rsidRPr="004D3795">
        <w:rPr>
          <w:i/>
          <w:sz w:val="22"/>
          <w:szCs w:val="22"/>
        </w:rPr>
        <w:t>V</w:t>
      </w:r>
      <w:r w:rsidRPr="004D3795">
        <w:rPr>
          <w:i/>
          <w:sz w:val="22"/>
          <w:szCs w:val="22"/>
          <w:vertAlign w:val="subscript"/>
        </w:rPr>
        <w:t>GS</w:t>
      </w:r>
      <w:r w:rsidRPr="004D3795">
        <w:rPr>
          <w:sz w:val="22"/>
          <w:szCs w:val="22"/>
        </w:rPr>
        <w:t xml:space="preserve"> &gt; </w:t>
      </w:r>
      <w:r w:rsidRPr="004D3795">
        <w:rPr>
          <w:i/>
          <w:sz w:val="22"/>
          <w:szCs w:val="22"/>
        </w:rPr>
        <w:t>V</w:t>
      </w:r>
      <w:r w:rsidRPr="004D3795">
        <w:rPr>
          <w:i/>
          <w:sz w:val="22"/>
          <w:szCs w:val="22"/>
          <w:vertAlign w:val="subscript"/>
        </w:rPr>
        <w:t>th</w:t>
      </w:r>
      <w:r w:rsidRPr="004D3795">
        <w:rPr>
          <w:sz w:val="22"/>
          <w:szCs w:val="22"/>
        </w:rPr>
        <w:t xml:space="preserve"> and </w:t>
      </w:r>
      <w:r w:rsidRPr="004D3795">
        <w:rPr>
          <w:i/>
          <w:sz w:val="22"/>
          <w:szCs w:val="22"/>
        </w:rPr>
        <w:t>V</w:t>
      </w:r>
      <w:r w:rsidRPr="004D3795">
        <w:rPr>
          <w:i/>
          <w:sz w:val="22"/>
          <w:szCs w:val="22"/>
          <w:vertAlign w:val="subscript"/>
        </w:rPr>
        <w:t>DS</w:t>
      </w:r>
      <w:r w:rsidRPr="004D3795">
        <w:rPr>
          <w:sz w:val="22"/>
          <w:szCs w:val="22"/>
        </w:rPr>
        <w:t xml:space="preserve"> &lt; </w:t>
      </w:r>
      <w:r w:rsidRPr="004D3795">
        <w:rPr>
          <w:rFonts w:eastAsia="PMingLiU"/>
          <w:i/>
          <w:sz w:val="22"/>
          <w:szCs w:val="22"/>
          <w:lang w:eastAsia="zh-TW"/>
        </w:rPr>
        <w:t>V</w:t>
      </w:r>
      <w:r w:rsidRPr="004D3795">
        <w:rPr>
          <w:rFonts w:eastAsia="PMingLiU"/>
          <w:i/>
          <w:sz w:val="22"/>
          <w:szCs w:val="22"/>
          <w:vertAlign w:val="subscript"/>
          <w:lang w:eastAsia="zh-TW"/>
        </w:rPr>
        <w:t>Dsat</w:t>
      </w:r>
      <w:r w:rsidRPr="004D3795">
        <w:rPr>
          <w:sz w:val="22"/>
          <w:szCs w:val="22"/>
        </w:rPr>
        <w:t xml:space="preserve">, </w:t>
      </w:r>
      <w:r w:rsidRPr="004D3795">
        <w:rPr>
          <w:i/>
          <w:sz w:val="22"/>
          <w:szCs w:val="22"/>
        </w:rPr>
        <w:t>I</w:t>
      </w:r>
      <w:r w:rsidRPr="004D3795">
        <w:rPr>
          <w:i/>
          <w:sz w:val="22"/>
          <w:szCs w:val="22"/>
          <w:vertAlign w:val="subscript"/>
        </w:rPr>
        <w:t>Dmodel</w:t>
      </w:r>
      <w:r w:rsidRPr="004D3795">
        <w:rPr>
          <w:sz w:val="22"/>
          <w:szCs w:val="22"/>
        </w:rPr>
        <w:t xml:space="preserve"> should be quadratic to </w:t>
      </w:r>
      <w:r w:rsidRPr="004D3795">
        <w:rPr>
          <w:i/>
          <w:sz w:val="22"/>
          <w:szCs w:val="22"/>
        </w:rPr>
        <w:t>V</w:t>
      </w:r>
      <w:r w:rsidRPr="004D3795">
        <w:rPr>
          <w:i/>
          <w:sz w:val="22"/>
          <w:szCs w:val="22"/>
          <w:vertAlign w:val="subscript"/>
        </w:rPr>
        <w:t>DS</w:t>
      </w:r>
      <w:r w:rsidRPr="004D3795">
        <w:rPr>
          <w:sz w:val="22"/>
          <w:szCs w:val="22"/>
        </w:rPr>
        <w:t>.</w:t>
      </w:r>
    </w:p>
    <w:p w:rsidR="00565D49" w:rsidRPr="004D3795" w:rsidRDefault="00565D49" w:rsidP="00615092">
      <w:pPr>
        <w:rPr>
          <w:sz w:val="22"/>
          <w:szCs w:val="22"/>
        </w:rPr>
      </w:pPr>
    </w:p>
    <w:p w:rsidR="00615092" w:rsidRPr="00670767" w:rsidRDefault="00615092" w:rsidP="00615092">
      <w:pPr>
        <w:rPr>
          <w:b/>
          <w:sz w:val="22"/>
          <w:szCs w:val="22"/>
        </w:rPr>
      </w:pPr>
      <w:r w:rsidRPr="00670767">
        <w:rPr>
          <w:b/>
          <w:sz w:val="22"/>
          <w:szCs w:val="22"/>
        </w:rPr>
        <w:t>4</w:t>
      </w:r>
      <w:r w:rsidRPr="00670767">
        <w:rPr>
          <w:b/>
          <w:sz w:val="22"/>
          <w:szCs w:val="22"/>
        </w:rPr>
        <w:tab/>
        <w:t>Execution</w:t>
      </w:r>
      <w:r w:rsidR="00C33235" w:rsidRPr="00670767">
        <w:rPr>
          <w:b/>
          <w:sz w:val="22"/>
          <w:szCs w:val="22"/>
        </w:rPr>
        <w:t xml:space="preserve"> a</w:t>
      </w:r>
      <w:r w:rsidR="004D3795">
        <w:rPr>
          <w:b/>
          <w:sz w:val="22"/>
          <w:szCs w:val="22"/>
        </w:rPr>
        <w:t>n</w:t>
      </w:r>
      <w:r w:rsidR="00C33235" w:rsidRPr="00670767">
        <w:rPr>
          <w:b/>
          <w:sz w:val="22"/>
          <w:szCs w:val="22"/>
        </w:rPr>
        <w:t>d due dates</w:t>
      </w:r>
    </w:p>
    <w:p w:rsidR="00615092" w:rsidRPr="00670767" w:rsidRDefault="00615092" w:rsidP="00615092">
      <w:pPr>
        <w:rPr>
          <w:b/>
          <w:sz w:val="22"/>
          <w:szCs w:val="22"/>
        </w:rPr>
      </w:pPr>
    </w:p>
    <w:p w:rsidR="00615092" w:rsidRPr="00670767" w:rsidRDefault="00615092" w:rsidP="00615092">
      <w:pPr>
        <w:pStyle w:val="a9"/>
        <w:numPr>
          <w:ilvl w:val="0"/>
          <w:numId w:val="25"/>
        </w:numPr>
        <w:rPr>
          <w:sz w:val="22"/>
          <w:szCs w:val="22"/>
        </w:rPr>
      </w:pPr>
      <w:r w:rsidRPr="00670767">
        <w:rPr>
          <w:sz w:val="22"/>
          <w:szCs w:val="22"/>
        </w:rPr>
        <w:t xml:space="preserve">This project can be done by groups of 2 students.  </w:t>
      </w:r>
    </w:p>
    <w:p w:rsidR="00615092" w:rsidRPr="00670767" w:rsidRDefault="00615092" w:rsidP="00262E56">
      <w:pPr>
        <w:pStyle w:val="a9"/>
        <w:numPr>
          <w:ilvl w:val="0"/>
          <w:numId w:val="25"/>
        </w:numPr>
        <w:jc w:val="both"/>
        <w:rPr>
          <w:sz w:val="22"/>
          <w:szCs w:val="22"/>
        </w:rPr>
      </w:pPr>
      <w:r w:rsidRPr="00670767">
        <w:rPr>
          <w:sz w:val="22"/>
          <w:szCs w:val="22"/>
        </w:rPr>
        <w:t xml:space="preserve">I expect the time of your programming to be </w:t>
      </w:r>
      <w:r w:rsidR="00F95FA3" w:rsidRPr="00670767">
        <w:rPr>
          <w:sz w:val="22"/>
          <w:szCs w:val="22"/>
        </w:rPr>
        <w:t>comparable to</w:t>
      </w:r>
      <w:r w:rsidRPr="00670767">
        <w:rPr>
          <w:sz w:val="22"/>
          <w:szCs w:val="22"/>
        </w:rPr>
        <w:t xml:space="preserve"> Pro</w:t>
      </w:r>
      <w:r w:rsidR="00F95FA3" w:rsidRPr="00670767">
        <w:rPr>
          <w:sz w:val="22"/>
          <w:szCs w:val="22"/>
        </w:rPr>
        <w:t>ject</w:t>
      </w:r>
      <w:r w:rsidRPr="00670767">
        <w:rPr>
          <w:sz w:val="22"/>
          <w:szCs w:val="22"/>
        </w:rPr>
        <w:t xml:space="preserve"> </w:t>
      </w:r>
      <w:r w:rsidR="00F95FA3" w:rsidRPr="00670767">
        <w:rPr>
          <w:sz w:val="22"/>
          <w:szCs w:val="22"/>
        </w:rPr>
        <w:t>2</w:t>
      </w:r>
      <w:r w:rsidRPr="00670767">
        <w:rPr>
          <w:sz w:val="22"/>
          <w:szCs w:val="22"/>
        </w:rPr>
        <w:t>.</w:t>
      </w:r>
    </w:p>
    <w:p w:rsidR="00615092" w:rsidRPr="00670767" w:rsidRDefault="00615092" w:rsidP="00262E56">
      <w:pPr>
        <w:pStyle w:val="a9"/>
        <w:numPr>
          <w:ilvl w:val="0"/>
          <w:numId w:val="26"/>
        </w:numPr>
        <w:jc w:val="both"/>
        <w:rPr>
          <w:sz w:val="22"/>
          <w:szCs w:val="22"/>
        </w:rPr>
      </w:pPr>
      <w:r w:rsidRPr="00670767">
        <w:rPr>
          <w:sz w:val="22"/>
          <w:szCs w:val="22"/>
        </w:rPr>
        <w:t>Export your .</w:t>
      </w:r>
      <w:proofErr w:type="spellStart"/>
      <w:r w:rsidRPr="00670767">
        <w:rPr>
          <w:sz w:val="22"/>
          <w:szCs w:val="22"/>
        </w:rPr>
        <w:t>cpp</w:t>
      </w:r>
      <w:proofErr w:type="spellEnd"/>
      <w:r w:rsidRPr="00670767">
        <w:rPr>
          <w:sz w:val="22"/>
          <w:szCs w:val="22"/>
        </w:rPr>
        <w:t xml:space="preserve">, .h, and report to be </w:t>
      </w:r>
      <w:r w:rsidR="00670767">
        <w:rPr>
          <w:sz w:val="22"/>
          <w:szCs w:val="22"/>
        </w:rPr>
        <w:t xml:space="preserve">clearly </w:t>
      </w:r>
      <w:r w:rsidRPr="00670767">
        <w:rPr>
          <w:sz w:val="22"/>
          <w:szCs w:val="22"/>
        </w:rPr>
        <w:t xml:space="preserve">contained in </w:t>
      </w:r>
      <w:r w:rsidR="00670767">
        <w:rPr>
          <w:sz w:val="22"/>
          <w:szCs w:val="22"/>
        </w:rPr>
        <w:t xml:space="preserve">your </w:t>
      </w:r>
      <w:proofErr w:type="spellStart"/>
      <w:r w:rsidR="00670767">
        <w:rPr>
          <w:sz w:val="22"/>
          <w:szCs w:val="22"/>
        </w:rPr>
        <w:t>Git</w:t>
      </w:r>
      <w:proofErr w:type="spellEnd"/>
      <w:r w:rsidR="00670767">
        <w:rPr>
          <w:sz w:val="22"/>
          <w:szCs w:val="22"/>
        </w:rPr>
        <w:t xml:space="preserve"> directory</w:t>
      </w:r>
      <w:r w:rsidRPr="00670767">
        <w:rPr>
          <w:sz w:val="22"/>
          <w:szCs w:val="22"/>
        </w:rPr>
        <w:t xml:space="preserve"> before </w:t>
      </w:r>
      <w:r w:rsidR="00670767">
        <w:rPr>
          <w:sz w:val="22"/>
          <w:szCs w:val="22"/>
        </w:rPr>
        <w:t>4</w:t>
      </w:r>
      <w:r w:rsidRPr="00670767">
        <w:rPr>
          <w:sz w:val="22"/>
          <w:szCs w:val="22"/>
        </w:rPr>
        <w:t>/</w:t>
      </w:r>
      <w:r w:rsidR="00C33235" w:rsidRPr="00670767">
        <w:rPr>
          <w:sz w:val="22"/>
          <w:szCs w:val="22"/>
        </w:rPr>
        <w:t>1</w:t>
      </w:r>
      <w:r w:rsidRPr="00670767">
        <w:rPr>
          <w:sz w:val="22"/>
          <w:szCs w:val="22"/>
        </w:rPr>
        <w:t xml:space="preserve"> </w:t>
      </w:r>
      <w:r w:rsidR="00670767">
        <w:rPr>
          <w:sz w:val="22"/>
          <w:szCs w:val="22"/>
        </w:rPr>
        <w:t>end of day</w:t>
      </w:r>
      <w:r w:rsidRPr="00670767">
        <w:rPr>
          <w:sz w:val="22"/>
          <w:szCs w:val="22"/>
        </w:rPr>
        <w:t>.</w:t>
      </w:r>
      <w:r w:rsidR="00EE78AA" w:rsidRPr="00670767">
        <w:rPr>
          <w:sz w:val="22"/>
          <w:szCs w:val="22"/>
        </w:rPr>
        <w:t xml:space="preserve"> I</w:t>
      </w:r>
      <w:r w:rsidR="00EE78AA" w:rsidRPr="001E79D5">
        <w:rPr>
          <w:sz w:val="22"/>
          <w:szCs w:val="22"/>
          <w:highlight w:val="yellow"/>
          <w:rPrChange w:id="84" w:author="Xiaoxing Yan" w:date="2018-03-21T21:45:00Z">
            <w:rPr>
              <w:sz w:val="22"/>
              <w:szCs w:val="22"/>
            </w:rPr>
          </w:rPrChange>
        </w:rPr>
        <w:t>n addition to the required output results and plots,</w:t>
      </w:r>
      <w:r w:rsidR="00EE78AA" w:rsidRPr="00670767">
        <w:rPr>
          <w:sz w:val="22"/>
          <w:szCs w:val="22"/>
        </w:rPr>
        <w:t xml:space="preserve"> report should mention clearly the </w:t>
      </w:r>
      <w:r w:rsidR="001118F7" w:rsidRPr="00670767">
        <w:rPr>
          <w:sz w:val="22"/>
          <w:szCs w:val="22"/>
        </w:rPr>
        <w:t xml:space="preserve">inputs and </w:t>
      </w:r>
      <w:r w:rsidR="00EE78AA" w:rsidRPr="00670767">
        <w:rPr>
          <w:sz w:val="22"/>
          <w:szCs w:val="22"/>
        </w:rPr>
        <w:t xml:space="preserve">outputs that are useful in observing the behavior of the solver as well as testing code sections. </w:t>
      </w:r>
      <w:r w:rsidR="001118F7" w:rsidRPr="00670767">
        <w:rPr>
          <w:sz w:val="22"/>
          <w:szCs w:val="22"/>
        </w:rPr>
        <w:t xml:space="preserve">This can include step sizes selected for numerical solvers, initial guesses, quadratic convergence observation, etc. </w:t>
      </w:r>
    </w:p>
    <w:p w:rsidR="001118F7" w:rsidRPr="00670767" w:rsidRDefault="00737272" w:rsidP="00262E56">
      <w:pPr>
        <w:pStyle w:val="a9"/>
        <w:numPr>
          <w:ilvl w:val="0"/>
          <w:numId w:val="26"/>
        </w:numPr>
        <w:jc w:val="both"/>
        <w:rPr>
          <w:sz w:val="22"/>
          <w:szCs w:val="22"/>
        </w:rPr>
      </w:pPr>
      <w:r w:rsidRPr="00670767">
        <w:rPr>
          <w:sz w:val="22"/>
          <w:szCs w:val="22"/>
        </w:rPr>
        <w:t>The grading will be</w:t>
      </w:r>
      <w:r w:rsidR="00392209" w:rsidRPr="00670767">
        <w:rPr>
          <w:sz w:val="22"/>
          <w:szCs w:val="22"/>
        </w:rPr>
        <w:t xml:space="preserve"> </w:t>
      </w:r>
      <w:r w:rsidR="00A7163F" w:rsidRPr="00670767">
        <w:rPr>
          <w:sz w:val="22"/>
          <w:szCs w:val="22"/>
        </w:rPr>
        <w:t>based on the following</w:t>
      </w:r>
      <w:r w:rsidRPr="00670767">
        <w:rPr>
          <w:sz w:val="22"/>
          <w:szCs w:val="22"/>
        </w:rPr>
        <w:t>:</w:t>
      </w:r>
    </w:p>
    <w:p w:rsidR="00CE51AC" w:rsidRPr="00670767" w:rsidRDefault="004806B5" w:rsidP="00670767">
      <w:pPr>
        <w:pStyle w:val="a9"/>
        <w:numPr>
          <w:ilvl w:val="1"/>
          <w:numId w:val="26"/>
        </w:numPr>
        <w:jc w:val="both"/>
        <w:rPr>
          <w:sz w:val="22"/>
          <w:szCs w:val="22"/>
        </w:rPr>
      </w:pPr>
      <w:r w:rsidRPr="00670767">
        <w:rPr>
          <w:sz w:val="22"/>
          <w:szCs w:val="22"/>
        </w:rPr>
        <w:lastRenderedPageBreak/>
        <w:t xml:space="preserve">The design of </w:t>
      </w:r>
      <w:r w:rsidR="00A7163F" w:rsidRPr="00670767">
        <w:rPr>
          <w:sz w:val="22"/>
          <w:szCs w:val="22"/>
        </w:rPr>
        <w:t xml:space="preserve">solver, </w:t>
      </w:r>
      <w:r w:rsidRPr="00670767">
        <w:rPr>
          <w:sz w:val="22"/>
          <w:szCs w:val="22"/>
        </w:rPr>
        <w:t xml:space="preserve">testing and validation, </w:t>
      </w:r>
      <w:r w:rsidR="00A7163F" w:rsidRPr="00670767">
        <w:rPr>
          <w:sz w:val="22"/>
          <w:szCs w:val="22"/>
        </w:rPr>
        <w:t>following the to</w:t>
      </w:r>
      <w:r w:rsidR="00CE51AC" w:rsidRPr="00670767">
        <w:rPr>
          <w:sz w:val="22"/>
          <w:szCs w:val="22"/>
        </w:rPr>
        <w:t>p down programming practice</w:t>
      </w:r>
      <w:r w:rsidRPr="00670767">
        <w:rPr>
          <w:sz w:val="22"/>
          <w:szCs w:val="22"/>
        </w:rPr>
        <w:t>.</w:t>
      </w:r>
      <w:r w:rsidR="00CE51AC" w:rsidRPr="00670767">
        <w:rPr>
          <w:sz w:val="22"/>
          <w:szCs w:val="22"/>
        </w:rPr>
        <w:t xml:space="preserve"> (30%).</w:t>
      </w:r>
    </w:p>
    <w:p w:rsidR="00737272" w:rsidRPr="00670767" w:rsidRDefault="00CE51AC" w:rsidP="00670767">
      <w:pPr>
        <w:pStyle w:val="a9"/>
        <w:numPr>
          <w:ilvl w:val="1"/>
          <w:numId w:val="26"/>
        </w:numPr>
        <w:jc w:val="both"/>
        <w:rPr>
          <w:sz w:val="22"/>
          <w:szCs w:val="22"/>
        </w:rPr>
      </w:pPr>
      <w:r w:rsidRPr="00670767">
        <w:rPr>
          <w:sz w:val="22"/>
          <w:szCs w:val="22"/>
        </w:rPr>
        <w:t>Coding and reporting the test results as well as comment on the observations.</w:t>
      </w:r>
      <w:r w:rsidR="004806B5" w:rsidRPr="00670767">
        <w:rPr>
          <w:sz w:val="22"/>
          <w:szCs w:val="22"/>
        </w:rPr>
        <w:t xml:space="preserve"> The tasks 2, 4</w:t>
      </w:r>
      <w:r w:rsidR="00392209" w:rsidRPr="00670767">
        <w:rPr>
          <w:sz w:val="22"/>
          <w:szCs w:val="22"/>
        </w:rPr>
        <w:t xml:space="preserve"> (automated convergence check)</w:t>
      </w:r>
      <w:r w:rsidR="004806B5" w:rsidRPr="00670767">
        <w:rPr>
          <w:sz w:val="22"/>
          <w:szCs w:val="22"/>
        </w:rPr>
        <w:t>, and 7 covers validation for solver, check for convergence, and correction of solution. Include checks for additional helper functions, if any.</w:t>
      </w:r>
      <w:r w:rsidRPr="00670767">
        <w:rPr>
          <w:sz w:val="22"/>
          <w:szCs w:val="22"/>
        </w:rPr>
        <w:t xml:space="preserve"> (30%)</w:t>
      </w:r>
    </w:p>
    <w:p w:rsidR="00A7163F" w:rsidRPr="00670767" w:rsidRDefault="004806B5" w:rsidP="00670767">
      <w:pPr>
        <w:pStyle w:val="a9"/>
        <w:numPr>
          <w:ilvl w:val="1"/>
          <w:numId w:val="26"/>
        </w:numPr>
        <w:jc w:val="both"/>
        <w:rPr>
          <w:sz w:val="22"/>
          <w:szCs w:val="22"/>
        </w:rPr>
      </w:pPr>
      <w:r w:rsidRPr="00670767">
        <w:rPr>
          <w:sz w:val="22"/>
          <w:szCs w:val="22"/>
        </w:rPr>
        <w:t xml:space="preserve">Your understanding of the iterative </w:t>
      </w:r>
      <w:r w:rsidR="00670767">
        <w:rPr>
          <w:sz w:val="22"/>
          <w:szCs w:val="22"/>
        </w:rPr>
        <w:t xml:space="preserve">nonlinear </w:t>
      </w:r>
      <w:r w:rsidRPr="00670767">
        <w:rPr>
          <w:sz w:val="22"/>
          <w:szCs w:val="22"/>
        </w:rPr>
        <w:t>solver method and their convergence</w:t>
      </w:r>
      <w:r w:rsidR="00A7163F" w:rsidRPr="00670767">
        <w:rPr>
          <w:sz w:val="22"/>
          <w:szCs w:val="22"/>
        </w:rPr>
        <w:t xml:space="preserve">. </w:t>
      </w:r>
      <w:r w:rsidR="00392209" w:rsidRPr="00670767">
        <w:rPr>
          <w:sz w:val="22"/>
          <w:szCs w:val="22"/>
        </w:rPr>
        <w:t>Completing tasks 1, 3, 4, 5, 6, and r</w:t>
      </w:r>
      <w:r w:rsidR="00CE51AC" w:rsidRPr="00670767">
        <w:rPr>
          <w:sz w:val="22"/>
          <w:szCs w:val="22"/>
        </w:rPr>
        <w:t>epo</w:t>
      </w:r>
      <w:r w:rsidR="00392209" w:rsidRPr="00670767">
        <w:rPr>
          <w:sz w:val="22"/>
          <w:szCs w:val="22"/>
        </w:rPr>
        <w:t>rting of the output solver resu</w:t>
      </w:r>
      <w:r w:rsidR="00CE51AC" w:rsidRPr="00670767">
        <w:rPr>
          <w:sz w:val="22"/>
          <w:szCs w:val="22"/>
        </w:rPr>
        <w:t>l</w:t>
      </w:r>
      <w:r w:rsidR="00392209" w:rsidRPr="00670767">
        <w:rPr>
          <w:sz w:val="22"/>
          <w:szCs w:val="22"/>
        </w:rPr>
        <w:t>t</w:t>
      </w:r>
      <w:r w:rsidR="00CE51AC" w:rsidRPr="00670767">
        <w:rPr>
          <w:sz w:val="22"/>
          <w:szCs w:val="22"/>
        </w:rPr>
        <w:t>s and plots, with comment on the observation. (30%)</w:t>
      </w:r>
    </w:p>
    <w:p w:rsidR="00A7163F" w:rsidRPr="00670767" w:rsidRDefault="00A7163F" w:rsidP="00670767">
      <w:pPr>
        <w:pStyle w:val="a9"/>
        <w:numPr>
          <w:ilvl w:val="1"/>
          <w:numId w:val="26"/>
        </w:numPr>
        <w:jc w:val="both"/>
        <w:rPr>
          <w:sz w:val="22"/>
          <w:szCs w:val="22"/>
        </w:rPr>
      </w:pPr>
      <w:r w:rsidRPr="00670767">
        <w:rPr>
          <w:sz w:val="22"/>
          <w:szCs w:val="22"/>
        </w:rPr>
        <w:t xml:space="preserve">The in-code documentation and readability of code. </w:t>
      </w:r>
      <w:r w:rsidR="00CE51AC" w:rsidRPr="00670767">
        <w:rPr>
          <w:sz w:val="22"/>
          <w:szCs w:val="22"/>
        </w:rPr>
        <w:t>(10%)</w:t>
      </w:r>
    </w:p>
    <w:p w:rsidR="008E53F4" w:rsidRPr="00670767" w:rsidRDefault="008E53F4" w:rsidP="00670767">
      <w:pPr>
        <w:pStyle w:val="a9"/>
        <w:jc w:val="both"/>
        <w:rPr>
          <w:sz w:val="22"/>
          <w:szCs w:val="22"/>
        </w:rPr>
      </w:pPr>
    </w:p>
    <w:p w:rsidR="00786F6C" w:rsidRPr="00670767" w:rsidRDefault="00786F6C" w:rsidP="00670767">
      <w:pPr>
        <w:pStyle w:val="a9"/>
        <w:jc w:val="both"/>
        <w:rPr>
          <w:sz w:val="22"/>
          <w:szCs w:val="22"/>
        </w:rPr>
      </w:pPr>
    </w:p>
    <w:p w:rsidR="00615092" w:rsidRPr="004D3795" w:rsidRDefault="00615092" w:rsidP="00615092">
      <w:pPr>
        <w:rPr>
          <w:sz w:val="22"/>
          <w:szCs w:val="22"/>
        </w:rPr>
      </w:pPr>
    </w:p>
    <w:p w:rsidR="00947C03" w:rsidRPr="00670767" w:rsidRDefault="00947C03" w:rsidP="00615092">
      <w:pPr>
        <w:jc w:val="center"/>
        <w:rPr>
          <w:sz w:val="22"/>
          <w:szCs w:val="22"/>
        </w:rPr>
      </w:pPr>
    </w:p>
    <w:p w:rsidR="00947C03" w:rsidRPr="00670767" w:rsidRDefault="00947C03" w:rsidP="00615092">
      <w:pPr>
        <w:jc w:val="center"/>
        <w:rPr>
          <w:sz w:val="22"/>
          <w:szCs w:val="22"/>
        </w:rPr>
      </w:pPr>
      <w:r w:rsidRPr="00670767">
        <w:rPr>
          <w:noProof/>
          <w:sz w:val="22"/>
          <w:szCs w:val="22"/>
          <w:lang w:eastAsia="zh-TW"/>
        </w:rPr>
        <w:drawing>
          <wp:inline distT="0" distB="0" distL="0" distR="0">
            <wp:extent cx="3469388" cy="237991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srcRect/>
                    <a:stretch>
                      <a:fillRect/>
                    </a:stretch>
                  </pic:blipFill>
                  <pic:spPr bwMode="auto">
                    <a:xfrm>
                      <a:off x="0" y="0"/>
                      <a:ext cx="3477952" cy="2385786"/>
                    </a:xfrm>
                    <a:prstGeom prst="rect">
                      <a:avLst/>
                    </a:prstGeom>
                    <a:noFill/>
                    <a:ln w="9525">
                      <a:noFill/>
                      <a:miter lim="800000"/>
                      <a:headEnd/>
                      <a:tailEnd/>
                    </a:ln>
                  </pic:spPr>
                </pic:pic>
              </a:graphicData>
            </a:graphic>
          </wp:inline>
        </w:drawing>
      </w:r>
    </w:p>
    <w:p w:rsidR="00565D49" w:rsidRPr="00670767" w:rsidRDefault="00565D49" w:rsidP="00565D49">
      <w:pPr>
        <w:rPr>
          <w:sz w:val="22"/>
          <w:szCs w:val="22"/>
        </w:rPr>
      </w:pPr>
    </w:p>
    <w:p w:rsidR="000E6A61" w:rsidRPr="00670767" w:rsidRDefault="00CA7DBE" w:rsidP="00F95DF8">
      <w:pPr>
        <w:rPr>
          <w:b/>
          <w:sz w:val="22"/>
          <w:szCs w:val="22"/>
        </w:rPr>
      </w:pPr>
      <w:r w:rsidRPr="00670767">
        <w:rPr>
          <w:b/>
          <w:sz w:val="22"/>
          <w:szCs w:val="22"/>
        </w:rPr>
        <w:t>6</w:t>
      </w:r>
      <w:r w:rsidR="000E6A61" w:rsidRPr="00670767">
        <w:rPr>
          <w:b/>
          <w:sz w:val="22"/>
          <w:szCs w:val="22"/>
        </w:rPr>
        <w:tab/>
        <w:t>Further information for future exploration</w:t>
      </w:r>
      <w:r w:rsidR="00717A30" w:rsidRPr="00670767">
        <w:rPr>
          <w:b/>
          <w:sz w:val="22"/>
          <w:szCs w:val="22"/>
        </w:rPr>
        <w:t xml:space="preserve"> (Bonus, not required)</w:t>
      </w:r>
    </w:p>
    <w:p w:rsidR="000E6A61" w:rsidRPr="00670767" w:rsidRDefault="000E6A61" w:rsidP="002A6046">
      <w:pPr>
        <w:jc w:val="both"/>
        <w:rPr>
          <w:sz w:val="22"/>
          <w:szCs w:val="22"/>
        </w:rPr>
      </w:pPr>
    </w:p>
    <w:p w:rsidR="000E6A61" w:rsidRPr="00670767" w:rsidRDefault="00717A30" w:rsidP="002A6046">
      <w:pPr>
        <w:shd w:val="clear" w:color="auto" w:fill="FFFFFF"/>
        <w:spacing w:line="288" w:lineRule="atLeast"/>
        <w:jc w:val="both"/>
        <w:rPr>
          <w:sz w:val="22"/>
          <w:szCs w:val="22"/>
        </w:rPr>
      </w:pPr>
      <w:r w:rsidRPr="00670767">
        <w:rPr>
          <w:sz w:val="22"/>
          <w:szCs w:val="22"/>
        </w:rPr>
        <w:t>If you are an analog circuit designer, you may be interested in the further physical model.  Equation (6) is not complete for the Early effect that gives the output resistance, which is of critical importance in analog designs, but not in digital designs.  For modern MOSFET, the output resistance is mostly determined by the drain-induced barrier lowering (DIBL) effect as a correction on the threshold voltage:</w:t>
      </w:r>
    </w:p>
    <w:p w:rsidR="00717A30" w:rsidRPr="00670767" w:rsidRDefault="00717A30" w:rsidP="002A6046">
      <w:pPr>
        <w:shd w:val="clear" w:color="auto" w:fill="FFFFFF"/>
        <w:spacing w:line="288" w:lineRule="atLeast"/>
        <w:jc w:val="both"/>
        <w:rPr>
          <w:sz w:val="22"/>
          <w:szCs w:val="22"/>
        </w:rPr>
      </w:pPr>
    </w:p>
    <w:p w:rsidR="00717A30" w:rsidRPr="000101DC" w:rsidRDefault="009C100D" w:rsidP="00A5361C">
      <w:pPr>
        <w:shd w:val="clear" w:color="auto" w:fill="FFFFFF"/>
        <w:spacing w:line="288" w:lineRule="atLeast"/>
        <w:jc w:val="center"/>
        <w:rPr>
          <w:color w:val="000000"/>
          <w:sz w:val="22"/>
          <w:szCs w:val="22"/>
        </w:rPr>
      </w:pPr>
      <w:r>
        <w:rPr>
          <w:noProof/>
          <w:color w:val="000000"/>
          <w:position w:val="-32"/>
          <w:sz w:val="22"/>
          <w:szCs w:val="22"/>
        </w:rPr>
        <w:pict>
          <v:shape id="_x0000_i1025" type="#_x0000_t75" alt="" style="width:178.2pt;height:39.2pt;mso-width-percent:0;mso-height-percent:0;mso-width-percent:0;mso-height-percent:0">
            <v:imagedata r:id="rId25" o:title=""/>
          </v:shape>
        </w:pict>
      </w:r>
      <w:r w:rsidR="00717A30" w:rsidRPr="00816E5B">
        <w:rPr>
          <w:color w:val="000000"/>
          <w:sz w:val="22"/>
          <w:szCs w:val="22"/>
        </w:rPr>
        <w:tab/>
      </w:r>
      <w:r w:rsidR="00717A30" w:rsidRPr="00816E5B">
        <w:rPr>
          <w:color w:val="000000"/>
          <w:sz w:val="22"/>
          <w:szCs w:val="22"/>
        </w:rPr>
        <w:tab/>
        <w:t>(</w:t>
      </w:r>
      <w:r w:rsidR="00565D49" w:rsidRPr="00816E5B">
        <w:rPr>
          <w:color w:val="000000"/>
          <w:sz w:val="22"/>
          <w:szCs w:val="22"/>
        </w:rPr>
        <w:t>13</w:t>
      </w:r>
      <w:r w:rsidR="00717A30" w:rsidRPr="000101DC">
        <w:rPr>
          <w:color w:val="000000"/>
          <w:sz w:val="22"/>
          <w:szCs w:val="22"/>
        </w:rPr>
        <w:t>)</w:t>
      </w:r>
    </w:p>
    <w:p w:rsidR="00A5361C" w:rsidRPr="004D3795" w:rsidRDefault="00A5361C" w:rsidP="00717A30">
      <w:pPr>
        <w:shd w:val="clear" w:color="auto" w:fill="FFFFFF"/>
        <w:spacing w:line="288" w:lineRule="atLeast"/>
        <w:rPr>
          <w:color w:val="000000"/>
          <w:sz w:val="22"/>
          <w:szCs w:val="22"/>
        </w:rPr>
      </w:pPr>
    </w:p>
    <w:p w:rsidR="00A5361C" w:rsidRPr="004D3795" w:rsidRDefault="00A5361C" w:rsidP="002A6046">
      <w:pPr>
        <w:shd w:val="clear" w:color="auto" w:fill="FFFFFF"/>
        <w:spacing w:line="288" w:lineRule="atLeast"/>
        <w:jc w:val="both"/>
        <w:rPr>
          <w:color w:val="000000"/>
          <w:sz w:val="22"/>
          <w:szCs w:val="22"/>
        </w:rPr>
      </w:pPr>
      <w:r w:rsidRPr="004D3795">
        <w:rPr>
          <w:color w:val="000000"/>
          <w:sz w:val="22"/>
          <w:szCs w:val="22"/>
        </w:rPr>
        <w:t xml:space="preserve">An additional parameter </w:t>
      </w:r>
      <w:r w:rsidRPr="00816E5B">
        <w:rPr>
          <w:i/>
          <w:color w:val="000000"/>
          <w:sz w:val="22"/>
          <w:szCs w:val="22"/>
        </w:rPr>
        <w:sym w:font="Symbol" w:char="F06C"/>
      </w:r>
      <w:r w:rsidRPr="00816E5B">
        <w:rPr>
          <w:color w:val="000000"/>
          <w:sz w:val="22"/>
          <w:szCs w:val="22"/>
        </w:rPr>
        <w:t xml:space="preserve"> is introduced and can be further integrated into your parameter extraction method.</w:t>
      </w:r>
    </w:p>
    <w:sectPr w:rsidR="00A5361C" w:rsidRPr="004D3795" w:rsidSect="0027566B">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00D" w:rsidRDefault="009C100D">
      <w:r>
        <w:separator/>
      </w:r>
    </w:p>
  </w:endnote>
  <w:endnote w:type="continuationSeparator" w:id="0">
    <w:p w:rsidR="009C100D" w:rsidRDefault="009C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A2B07" w:rsidRDefault="008A2B07" w:rsidP="00C5424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70767">
      <w:rPr>
        <w:rStyle w:val="a7"/>
        <w:noProof/>
      </w:rPr>
      <w:t>5</w:t>
    </w:r>
    <w:r>
      <w:rPr>
        <w:rStyle w:val="a7"/>
      </w:rPr>
      <w:fldChar w:fldCharType="end"/>
    </w:r>
  </w:p>
  <w:p w:rsidR="008A2B07" w:rsidRDefault="008A2B07" w:rsidP="00C5424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00D" w:rsidRDefault="009C100D">
      <w:r>
        <w:separator/>
      </w:r>
    </w:p>
  </w:footnote>
  <w:footnote w:type="continuationSeparator" w:id="0">
    <w:p w:rsidR="009C100D" w:rsidRDefault="009C100D">
      <w:r>
        <w:continuationSeparator/>
      </w:r>
    </w:p>
  </w:footnote>
  <w:footnote w:id="1">
    <w:p w:rsidR="008A2B07" w:rsidRDefault="008A2B07">
      <w:pPr>
        <w:pStyle w:val="ac"/>
      </w:pPr>
      <w:r>
        <w:rPr>
          <w:rStyle w:val="ae"/>
        </w:rPr>
        <w:footnoteRef/>
      </w:r>
      <w:r>
        <w:t xml:space="preserve"> When </w:t>
      </w:r>
      <w:r w:rsidRPr="00AA7B54">
        <w:rPr>
          <w:i/>
        </w:rPr>
        <w:t>S</w:t>
      </w:r>
      <w:r>
        <w:t xml:space="preserve"> is linear to </w:t>
      </w:r>
      <w:r w:rsidRPr="00AA7B54">
        <w:rPr>
          <w:i/>
        </w:rPr>
        <w:t>x</w:t>
      </w:r>
      <w:r>
        <w:t xml:space="preserve"> and </w:t>
      </w:r>
      <w:r w:rsidRPr="00AA7B54">
        <w:rPr>
          <w:i/>
        </w:rPr>
        <w:t>a</w:t>
      </w:r>
      <w:r>
        <w:t xml:space="preserve">, this can be the conventional least-square fit of a line.  When </w:t>
      </w:r>
      <w:r w:rsidRPr="00B21FB1">
        <w:rPr>
          <w:i/>
        </w:rPr>
        <w:t>S</w:t>
      </w:r>
      <w:r>
        <w:t xml:space="preserve"> is nonlinear to </w:t>
      </w:r>
      <w:r w:rsidRPr="00B21FB1">
        <w:rPr>
          <w:i/>
        </w:rPr>
        <w:t>x</w:t>
      </w:r>
      <w:r>
        <w:t xml:space="preserve"> and </w:t>
      </w:r>
      <w:r w:rsidRPr="00B21FB1">
        <w:rPr>
          <w:i/>
        </w:rPr>
        <w:t>a</w:t>
      </w:r>
      <w:r>
        <w:t xml:space="preserve">, </w:t>
      </w:r>
      <w:r w:rsidRPr="00B21FB1">
        <w:rPr>
          <w:i/>
        </w:rPr>
        <w:t>V</w:t>
      </w:r>
      <w:r>
        <w:t xml:space="preserve"> will be even more nonlinear to </w:t>
      </w:r>
      <w:r w:rsidRPr="00B21FB1">
        <w:rPr>
          <w:i/>
        </w:rPr>
        <w:t>x</w:t>
      </w:r>
      <w:r>
        <w:t xml:space="preserve"> and</w:t>
      </w:r>
      <w:r w:rsidRPr="00B21FB1">
        <w:rPr>
          <w:i/>
        </w:rPr>
        <w:t xml:space="preserve"> a</w:t>
      </w:r>
      <w:r>
        <w:t>.</w:t>
      </w:r>
    </w:p>
  </w:footnote>
  <w:footnote w:id="2">
    <w:p w:rsidR="008A2B07" w:rsidRDefault="008A2B07">
      <w:pPr>
        <w:pStyle w:val="ac"/>
      </w:pPr>
      <w:r>
        <w:rPr>
          <w:rStyle w:val="ae"/>
        </w:rPr>
        <w:footnoteRef/>
      </w:r>
      <w:r>
        <w:t xml:space="preserve"> The EKV model is Level 5 in SPICE, and is popular for analog and RF circuit designs as the model is C</w:t>
      </w:r>
      <w:r>
        <w:sym w:font="Symbol" w:char="F02D"/>
      </w:r>
      <w:r>
        <w:sym w:font="Symbol" w:char="F0A5"/>
      </w:r>
      <w:r>
        <w:t xml:space="preserve"> continuous, meaning that the functions and all of its derivatives are continuous in the operational range.</w:t>
      </w:r>
      <w:r w:rsidR="001C319D">
        <w:t xml:space="preserve">  Many other popular models such as BSIM use regional approximations and smoothing functions, which are unnecessarily complicated for our purposes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4542BA">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A2B07" w:rsidRDefault="008A2B07" w:rsidP="00C54243">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07" w:rsidRDefault="008A2B07" w:rsidP="00C54243">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67A13"/>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0"/>
  </w:num>
  <w:num w:numId="4">
    <w:abstractNumId w:val="14"/>
  </w:num>
  <w:num w:numId="5">
    <w:abstractNumId w:val="0"/>
  </w:num>
  <w:num w:numId="6">
    <w:abstractNumId w:val="24"/>
  </w:num>
  <w:num w:numId="7">
    <w:abstractNumId w:val="26"/>
  </w:num>
  <w:num w:numId="8">
    <w:abstractNumId w:val="29"/>
  </w:num>
  <w:num w:numId="9">
    <w:abstractNumId w:val="4"/>
  </w:num>
  <w:num w:numId="10">
    <w:abstractNumId w:val="5"/>
  </w:num>
  <w:num w:numId="11">
    <w:abstractNumId w:val="7"/>
  </w:num>
  <w:num w:numId="12">
    <w:abstractNumId w:val="13"/>
  </w:num>
  <w:num w:numId="13">
    <w:abstractNumId w:val="10"/>
  </w:num>
  <w:num w:numId="14">
    <w:abstractNumId w:val="12"/>
  </w:num>
  <w:num w:numId="15">
    <w:abstractNumId w:val="20"/>
  </w:num>
  <w:num w:numId="16">
    <w:abstractNumId w:val="1"/>
  </w:num>
  <w:num w:numId="17">
    <w:abstractNumId w:val="23"/>
  </w:num>
  <w:num w:numId="18">
    <w:abstractNumId w:val="25"/>
  </w:num>
  <w:num w:numId="19">
    <w:abstractNumId w:val="27"/>
  </w:num>
  <w:num w:numId="20">
    <w:abstractNumId w:val="8"/>
  </w:num>
  <w:num w:numId="21">
    <w:abstractNumId w:val="17"/>
  </w:num>
  <w:num w:numId="22">
    <w:abstractNumId w:val="6"/>
  </w:num>
  <w:num w:numId="23">
    <w:abstractNumId w:val="28"/>
  </w:num>
  <w:num w:numId="24">
    <w:abstractNumId w:val="15"/>
  </w:num>
  <w:num w:numId="25">
    <w:abstractNumId w:val="2"/>
  </w:num>
  <w:num w:numId="26">
    <w:abstractNumId w:val="11"/>
  </w:num>
  <w:num w:numId="27">
    <w:abstractNumId w:val="21"/>
  </w:num>
  <w:num w:numId="28">
    <w:abstractNumId w:val="19"/>
  </w:num>
  <w:num w:numId="29">
    <w:abstractNumId w:val="18"/>
  </w:num>
  <w:num w:numId="30">
    <w:abstractNumId w:val="3"/>
  </w:num>
  <w:num w:numId="31">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xing Yan">
    <w15:presenceInfo w15:providerId="Windows Live" w15:userId="88ce84f7-c98e-4356-9ebb-b5f636f5cc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01DC"/>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09CA"/>
    <w:rsid w:val="000455E0"/>
    <w:rsid w:val="00046318"/>
    <w:rsid w:val="00046F0D"/>
    <w:rsid w:val="00047BC3"/>
    <w:rsid w:val="00050E56"/>
    <w:rsid w:val="00053128"/>
    <w:rsid w:val="0005585E"/>
    <w:rsid w:val="0005627B"/>
    <w:rsid w:val="00060D93"/>
    <w:rsid w:val="0006154F"/>
    <w:rsid w:val="00064B57"/>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4321"/>
    <w:rsid w:val="000C4F66"/>
    <w:rsid w:val="000C62A7"/>
    <w:rsid w:val="000C716B"/>
    <w:rsid w:val="000C78A3"/>
    <w:rsid w:val="000D3334"/>
    <w:rsid w:val="000D7C9B"/>
    <w:rsid w:val="000E3152"/>
    <w:rsid w:val="000E6A61"/>
    <w:rsid w:val="000E7A65"/>
    <w:rsid w:val="000F1B5A"/>
    <w:rsid w:val="000F1CDF"/>
    <w:rsid w:val="000F2B96"/>
    <w:rsid w:val="000F2EC6"/>
    <w:rsid w:val="000F37B5"/>
    <w:rsid w:val="00105070"/>
    <w:rsid w:val="00105575"/>
    <w:rsid w:val="00110286"/>
    <w:rsid w:val="001107CC"/>
    <w:rsid w:val="001118F7"/>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280"/>
    <w:rsid w:val="001471B0"/>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06E4"/>
    <w:rsid w:val="00183517"/>
    <w:rsid w:val="00183C46"/>
    <w:rsid w:val="00183F12"/>
    <w:rsid w:val="0018412F"/>
    <w:rsid w:val="001842B2"/>
    <w:rsid w:val="001846B4"/>
    <w:rsid w:val="001849E4"/>
    <w:rsid w:val="00184F21"/>
    <w:rsid w:val="00190063"/>
    <w:rsid w:val="001929CE"/>
    <w:rsid w:val="00192B32"/>
    <w:rsid w:val="00193240"/>
    <w:rsid w:val="001932A8"/>
    <w:rsid w:val="001937C3"/>
    <w:rsid w:val="00195165"/>
    <w:rsid w:val="00196BE3"/>
    <w:rsid w:val="00197E05"/>
    <w:rsid w:val="001A14C1"/>
    <w:rsid w:val="001A2CAA"/>
    <w:rsid w:val="001A3502"/>
    <w:rsid w:val="001A49DE"/>
    <w:rsid w:val="001A6237"/>
    <w:rsid w:val="001A6450"/>
    <w:rsid w:val="001A6F4D"/>
    <w:rsid w:val="001B0394"/>
    <w:rsid w:val="001B7A1D"/>
    <w:rsid w:val="001C0654"/>
    <w:rsid w:val="001C319D"/>
    <w:rsid w:val="001C5DE6"/>
    <w:rsid w:val="001D5DDB"/>
    <w:rsid w:val="001E0E65"/>
    <w:rsid w:val="001E104B"/>
    <w:rsid w:val="001E24FC"/>
    <w:rsid w:val="001E434C"/>
    <w:rsid w:val="001E66EB"/>
    <w:rsid w:val="001E79D5"/>
    <w:rsid w:val="001F271B"/>
    <w:rsid w:val="001F3539"/>
    <w:rsid w:val="001F3CDA"/>
    <w:rsid w:val="001F43D2"/>
    <w:rsid w:val="001F4ED2"/>
    <w:rsid w:val="001F5FDC"/>
    <w:rsid w:val="001F608B"/>
    <w:rsid w:val="001F7779"/>
    <w:rsid w:val="00200D67"/>
    <w:rsid w:val="00200E07"/>
    <w:rsid w:val="00201886"/>
    <w:rsid w:val="002025B8"/>
    <w:rsid w:val="00203348"/>
    <w:rsid w:val="0020596C"/>
    <w:rsid w:val="00211F6C"/>
    <w:rsid w:val="002129F1"/>
    <w:rsid w:val="0021466E"/>
    <w:rsid w:val="00214FBF"/>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2E5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877E8"/>
    <w:rsid w:val="00290C34"/>
    <w:rsid w:val="002920F0"/>
    <w:rsid w:val="00292E99"/>
    <w:rsid w:val="00293CA0"/>
    <w:rsid w:val="00293CEE"/>
    <w:rsid w:val="00296D4C"/>
    <w:rsid w:val="002A1E08"/>
    <w:rsid w:val="002A1F63"/>
    <w:rsid w:val="002A2B72"/>
    <w:rsid w:val="002A3618"/>
    <w:rsid w:val="002A581F"/>
    <w:rsid w:val="002A5E68"/>
    <w:rsid w:val="002A6046"/>
    <w:rsid w:val="002A63EE"/>
    <w:rsid w:val="002B0406"/>
    <w:rsid w:val="002B14F8"/>
    <w:rsid w:val="002B261A"/>
    <w:rsid w:val="002B3CBB"/>
    <w:rsid w:val="002B3ED1"/>
    <w:rsid w:val="002B41A0"/>
    <w:rsid w:val="002B5232"/>
    <w:rsid w:val="002B5F3B"/>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236"/>
    <w:rsid w:val="002F5799"/>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4C7"/>
    <w:rsid w:val="00377D7F"/>
    <w:rsid w:val="003833A2"/>
    <w:rsid w:val="00383C4F"/>
    <w:rsid w:val="0038597B"/>
    <w:rsid w:val="003864EB"/>
    <w:rsid w:val="00391373"/>
    <w:rsid w:val="0039156F"/>
    <w:rsid w:val="00392209"/>
    <w:rsid w:val="003972E1"/>
    <w:rsid w:val="0039736D"/>
    <w:rsid w:val="003A1C9D"/>
    <w:rsid w:val="003A388D"/>
    <w:rsid w:val="003A3BCD"/>
    <w:rsid w:val="003A4CA4"/>
    <w:rsid w:val="003B2C2D"/>
    <w:rsid w:val="003C15F0"/>
    <w:rsid w:val="003C33E1"/>
    <w:rsid w:val="003C3903"/>
    <w:rsid w:val="003C4C33"/>
    <w:rsid w:val="003C4FF6"/>
    <w:rsid w:val="003C5AC7"/>
    <w:rsid w:val="003C6C01"/>
    <w:rsid w:val="003C7444"/>
    <w:rsid w:val="003D136B"/>
    <w:rsid w:val="003D1CFB"/>
    <w:rsid w:val="003D748F"/>
    <w:rsid w:val="003D7A95"/>
    <w:rsid w:val="003E1052"/>
    <w:rsid w:val="003E43B7"/>
    <w:rsid w:val="003F3F94"/>
    <w:rsid w:val="003F441C"/>
    <w:rsid w:val="003F586C"/>
    <w:rsid w:val="003F679B"/>
    <w:rsid w:val="003F6E0F"/>
    <w:rsid w:val="003F71F4"/>
    <w:rsid w:val="003F7B53"/>
    <w:rsid w:val="00400550"/>
    <w:rsid w:val="0040134F"/>
    <w:rsid w:val="00401CD3"/>
    <w:rsid w:val="00407624"/>
    <w:rsid w:val="00413B49"/>
    <w:rsid w:val="004163D4"/>
    <w:rsid w:val="0042008F"/>
    <w:rsid w:val="0042291D"/>
    <w:rsid w:val="00423196"/>
    <w:rsid w:val="004234A4"/>
    <w:rsid w:val="00423655"/>
    <w:rsid w:val="00423BC6"/>
    <w:rsid w:val="00430AC0"/>
    <w:rsid w:val="00431983"/>
    <w:rsid w:val="0043276D"/>
    <w:rsid w:val="004331AE"/>
    <w:rsid w:val="0043487D"/>
    <w:rsid w:val="00434D74"/>
    <w:rsid w:val="004354E8"/>
    <w:rsid w:val="0043570E"/>
    <w:rsid w:val="004360FD"/>
    <w:rsid w:val="004363C1"/>
    <w:rsid w:val="004428CC"/>
    <w:rsid w:val="0044312A"/>
    <w:rsid w:val="0044530F"/>
    <w:rsid w:val="00445E3D"/>
    <w:rsid w:val="0045057A"/>
    <w:rsid w:val="0045191B"/>
    <w:rsid w:val="004527BA"/>
    <w:rsid w:val="00452B43"/>
    <w:rsid w:val="0045348E"/>
    <w:rsid w:val="004535A7"/>
    <w:rsid w:val="00453FBA"/>
    <w:rsid w:val="004542BA"/>
    <w:rsid w:val="0045473B"/>
    <w:rsid w:val="00462A75"/>
    <w:rsid w:val="00465630"/>
    <w:rsid w:val="004656A9"/>
    <w:rsid w:val="00467FF3"/>
    <w:rsid w:val="00472DC1"/>
    <w:rsid w:val="00472F8C"/>
    <w:rsid w:val="0047382F"/>
    <w:rsid w:val="004741DF"/>
    <w:rsid w:val="00474C88"/>
    <w:rsid w:val="004806B5"/>
    <w:rsid w:val="00480DE0"/>
    <w:rsid w:val="00481977"/>
    <w:rsid w:val="004825E0"/>
    <w:rsid w:val="00485E15"/>
    <w:rsid w:val="00490BD9"/>
    <w:rsid w:val="00492BAA"/>
    <w:rsid w:val="004A1BBE"/>
    <w:rsid w:val="004A39D3"/>
    <w:rsid w:val="004A4C39"/>
    <w:rsid w:val="004B514E"/>
    <w:rsid w:val="004C123B"/>
    <w:rsid w:val="004C2A1D"/>
    <w:rsid w:val="004C7BE8"/>
    <w:rsid w:val="004C7C2C"/>
    <w:rsid w:val="004D059D"/>
    <w:rsid w:val="004D3795"/>
    <w:rsid w:val="004D45BF"/>
    <w:rsid w:val="004D5456"/>
    <w:rsid w:val="004D5970"/>
    <w:rsid w:val="004D5DB5"/>
    <w:rsid w:val="004E1077"/>
    <w:rsid w:val="004E2825"/>
    <w:rsid w:val="004E4754"/>
    <w:rsid w:val="004E4FC9"/>
    <w:rsid w:val="004E5497"/>
    <w:rsid w:val="004E57A0"/>
    <w:rsid w:val="004F08CC"/>
    <w:rsid w:val="004F3210"/>
    <w:rsid w:val="004F3E4D"/>
    <w:rsid w:val="004F4AA8"/>
    <w:rsid w:val="004F4DBD"/>
    <w:rsid w:val="004F6521"/>
    <w:rsid w:val="0050156E"/>
    <w:rsid w:val="005017D5"/>
    <w:rsid w:val="00502300"/>
    <w:rsid w:val="0050332C"/>
    <w:rsid w:val="005037AF"/>
    <w:rsid w:val="00504B81"/>
    <w:rsid w:val="0050525F"/>
    <w:rsid w:val="005060CD"/>
    <w:rsid w:val="00510211"/>
    <w:rsid w:val="00510CDF"/>
    <w:rsid w:val="00510D07"/>
    <w:rsid w:val="005112A3"/>
    <w:rsid w:val="005137BA"/>
    <w:rsid w:val="0052166B"/>
    <w:rsid w:val="00521FDC"/>
    <w:rsid w:val="005224F6"/>
    <w:rsid w:val="005244B5"/>
    <w:rsid w:val="00533BB8"/>
    <w:rsid w:val="00537B5F"/>
    <w:rsid w:val="00543978"/>
    <w:rsid w:val="00545B2E"/>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92F"/>
    <w:rsid w:val="00566FA6"/>
    <w:rsid w:val="00567FA5"/>
    <w:rsid w:val="0057094B"/>
    <w:rsid w:val="00576B13"/>
    <w:rsid w:val="005775CA"/>
    <w:rsid w:val="00582D9F"/>
    <w:rsid w:val="0058746C"/>
    <w:rsid w:val="005875CE"/>
    <w:rsid w:val="00593473"/>
    <w:rsid w:val="0059603B"/>
    <w:rsid w:val="00596080"/>
    <w:rsid w:val="005962CA"/>
    <w:rsid w:val="00596CEE"/>
    <w:rsid w:val="005A0237"/>
    <w:rsid w:val="005A307C"/>
    <w:rsid w:val="005A5303"/>
    <w:rsid w:val="005A5D37"/>
    <w:rsid w:val="005B1452"/>
    <w:rsid w:val="005B1A86"/>
    <w:rsid w:val="005B2791"/>
    <w:rsid w:val="005B55A7"/>
    <w:rsid w:val="005C0E0A"/>
    <w:rsid w:val="005C20E0"/>
    <w:rsid w:val="005C355C"/>
    <w:rsid w:val="005C3FF1"/>
    <w:rsid w:val="005C62C4"/>
    <w:rsid w:val="005D2071"/>
    <w:rsid w:val="005D37BB"/>
    <w:rsid w:val="005D393E"/>
    <w:rsid w:val="005D4DA0"/>
    <w:rsid w:val="005D79AE"/>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41473"/>
    <w:rsid w:val="00643FC7"/>
    <w:rsid w:val="00645D6C"/>
    <w:rsid w:val="00646D74"/>
    <w:rsid w:val="00647C8D"/>
    <w:rsid w:val="00653C3A"/>
    <w:rsid w:val="00654E56"/>
    <w:rsid w:val="0065536F"/>
    <w:rsid w:val="00655F3F"/>
    <w:rsid w:val="00657FAE"/>
    <w:rsid w:val="00664309"/>
    <w:rsid w:val="00665AE8"/>
    <w:rsid w:val="00665B85"/>
    <w:rsid w:val="00667847"/>
    <w:rsid w:val="00667A94"/>
    <w:rsid w:val="006701FB"/>
    <w:rsid w:val="00670767"/>
    <w:rsid w:val="006711AD"/>
    <w:rsid w:val="00671D19"/>
    <w:rsid w:val="0067518B"/>
    <w:rsid w:val="00676C0C"/>
    <w:rsid w:val="006903CC"/>
    <w:rsid w:val="00690A3C"/>
    <w:rsid w:val="00691554"/>
    <w:rsid w:val="0069217C"/>
    <w:rsid w:val="00692E3E"/>
    <w:rsid w:val="00693F31"/>
    <w:rsid w:val="00694510"/>
    <w:rsid w:val="00695D0A"/>
    <w:rsid w:val="006965A1"/>
    <w:rsid w:val="006969FC"/>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4C67"/>
    <w:rsid w:val="006C6537"/>
    <w:rsid w:val="006C6A04"/>
    <w:rsid w:val="006C6C16"/>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10B39"/>
    <w:rsid w:val="00711F28"/>
    <w:rsid w:val="00712C5F"/>
    <w:rsid w:val="00713445"/>
    <w:rsid w:val="00713A9E"/>
    <w:rsid w:val="0071502D"/>
    <w:rsid w:val="0071723E"/>
    <w:rsid w:val="00717A30"/>
    <w:rsid w:val="0072122B"/>
    <w:rsid w:val="00721A65"/>
    <w:rsid w:val="007236DB"/>
    <w:rsid w:val="007314EC"/>
    <w:rsid w:val="00734532"/>
    <w:rsid w:val="00735B33"/>
    <w:rsid w:val="007369AA"/>
    <w:rsid w:val="00736F75"/>
    <w:rsid w:val="00737272"/>
    <w:rsid w:val="00740CC1"/>
    <w:rsid w:val="00743186"/>
    <w:rsid w:val="00744104"/>
    <w:rsid w:val="00744AB7"/>
    <w:rsid w:val="00747B89"/>
    <w:rsid w:val="00747EB1"/>
    <w:rsid w:val="00750B9D"/>
    <w:rsid w:val="00751021"/>
    <w:rsid w:val="00751489"/>
    <w:rsid w:val="00752308"/>
    <w:rsid w:val="00754D15"/>
    <w:rsid w:val="00757D51"/>
    <w:rsid w:val="007618F1"/>
    <w:rsid w:val="0076345C"/>
    <w:rsid w:val="00764233"/>
    <w:rsid w:val="007665E9"/>
    <w:rsid w:val="00770BE8"/>
    <w:rsid w:val="00771144"/>
    <w:rsid w:val="007711EC"/>
    <w:rsid w:val="007729F2"/>
    <w:rsid w:val="007737CE"/>
    <w:rsid w:val="00773A79"/>
    <w:rsid w:val="0077794F"/>
    <w:rsid w:val="00780E44"/>
    <w:rsid w:val="00781CC1"/>
    <w:rsid w:val="0078427F"/>
    <w:rsid w:val="00786F6C"/>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1DB"/>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16E5B"/>
    <w:rsid w:val="00826C5A"/>
    <w:rsid w:val="00827E63"/>
    <w:rsid w:val="00830C73"/>
    <w:rsid w:val="00831EB2"/>
    <w:rsid w:val="0083241E"/>
    <w:rsid w:val="008327C3"/>
    <w:rsid w:val="0083305E"/>
    <w:rsid w:val="00834F47"/>
    <w:rsid w:val="00836DB4"/>
    <w:rsid w:val="00837A36"/>
    <w:rsid w:val="00840601"/>
    <w:rsid w:val="008416A3"/>
    <w:rsid w:val="00850941"/>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2B07"/>
    <w:rsid w:val="008A471C"/>
    <w:rsid w:val="008A7756"/>
    <w:rsid w:val="008B2322"/>
    <w:rsid w:val="008B2712"/>
    <w:rsid w:val="008B339E"/>
    <w:rsid w:val="008B7B2D"/>
    <w:rsid w:val="008B7FAA"/>
    <w:rsid w:val="008C0177"/>
    <w:rsid w:val="008C0481"/>
    <w:rsid w:val="008C0863"/>
    <w:rsid w:val="008C39E7"/>
    <w:rsid w:val="008C730D"/>
    <w:rsid w:val="008D1572"/>
    <w:rsid w:val="008D1924"/>
    <w:rsid w:val="008D22A6"/>
    <w:rsid w:val="008D7CFF"/>
    <w:rsid w:val="008E53F4"/>
    <w:rsid w:val="008F189C"/>
    <w:rsid w:val="008F3E15"/>
    <w:rsid w:val="008F5391"/>
    <w:rsid w:val="008F5B34"/>
    <w:rsid w:val="008F5BA1"/>
    <w:rsid w:val="00902554"/>
    <w:rsid w:val="009038F7"/>
    <w:rsid w:val="00903A49"/>
    <w:rsid w:val="00904220"/>
    <w:rsid w:val="0090552F"/>
    <w:rsid w:val="00905C3F"/>
    <w:rsid w:val="00914297"/>
    <w:rsid w:val="00914960"/>
    <w:rsid w:val="009170DB"/>
    <w:rsid w:val="00917A59"/>
    <w:rsid w:val="00917ED9"/>
    <w:rsid w:val="00925046"/>
    <w:rsid w:val="00925F5A"/>
    <w:rsid w:val="00926103"/>
    <w:rsid w:val="00926755"/>
    <w:rsid w:val="009274D1"/>
    <w:rsid w:val="00930345"/>
    <w:rsid w:val="00932A6E"/>
    <w:rsid w:val="00933798"/>
    <w:rsid w:val="00934C14"/>
    <w:rsid w:val="0093661F"/>
    <w:rsid w:val="00940D1E"/>
    <w:rsid w:val="009419A6"/>
    <w:rsid w:val="0094215F"/>
    <w:rsid w:val="009422F1"/>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42B5"/>
    <w:rsid w:val="009846BF"/>
    <w:rsid w:val="00990290"/>
    <w:rsid w:val="009918B3"/>
    <w:rsid w:val="00991D57"/>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00D"/>
    <w:rsid w:val="009C1DC5"/>
    <w:rsid w:val="009C4DFE"/>
    <w:rsid w:val="009C4F6A"/>
    <w:rsid w:val="009C55C0"/>
    <w:rsid w:val="009C6B52"/>
    <w:rsid w:val="009D3781"/>
    <w:rsid w:val="009D474C"/>
    <w:rsid w:val="009D6C6F"/>
    <w:rsid w:val="009E59A3"/>
    <w:rsid w:val="009F1026"/>
    <w:rsid w:val="009F134C"/>
    <w:rsid w:val="009F31C6"/>
    <w:rsid w:val="009F39AD"/>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75A"/>
    <w:rsid w:val="00A20A67"/>
    <w:rsid w:val="00A2172E"/>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70623"/>
    <w:rsid w:val="00A71307"/>
    <w:rsid w:val="00A7163F"/>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4A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42CE"/>
    <w:rsid w:val="00B04B20"/>
    <w:rsid w:val="00B04C62"/>
    <w:rsid w:val="00B063F4"/>
    <w:rsid w:val="00B13217"/>
    <w:rsid w:val="00B14AC4"/>
    <w:rsid w:val="00B1760E"/>
    <w:rsid w:val="00B178DB"/>
    <w:rsid w:val="00B21B83"/>
    <w:rsid w:val="00B21FB1"/>
    <w:rsid w:val="00B2544C"/>
    <w:rsid w:val="00B2609B"/>
    <w:rsid w:val="00B27220"/>
    <w:rsid w:val="00B3027B"/>
    <w:rsid w:val="00B32DD2"/>
    <w:rsid w:val="00B352CF"/>
    <w:rsid w:val="00B3704B"/>
    <w:rsid w:val="00B432B6"/>
    <w:rsid w:val="00B47B70"/>
    <w:rsid w:val="00B53E93"/>
    <w:rsid w:val="00B612D4"/>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115F"/>
    <w:rsid w:val="00BB52FF"/>
    <w:rsid w:val="00BB5708"/>
    <w:rsid w:val="00BB66F6"/>
    <w:rsid w:val="00BB6FCF"/>
    <w:rsid w:val="00BC2E7A"/>
    <w:rsid w:val="00BC3A32"/>
    <w:rsid w:val="00BC7B3E"/>
    <w:rsid w:val="00BD03A8"/>
    <w:rsid w:val="00BD395F"/>
    <w:rsid w:val="00BD7560"/>
    <w:rsid w:val="00BE2BC3"/>
    <w:rsid w:val="00BF0E1F"/>
    <w:rsid w:val="00BF11D1"/>
    <w:rsid w:val="00BF315E"/>
    <w:rsid w:val="00BF5371"/>
    <w:rsid w:val="00BF56DC"/>
    <w:rsid w:val="00BF6450"/>
    <w:rsid w:val="00C00550"/>
    <w:rsid w:val="00C01976"/>
    <w:rsid w:val="00C01ACF"/>
    <w:rsid w:val="00C01C6B"/>
    <w:rsid w:val="00C02DD6"/>
    <w:rsid w:val="00C04AB7"/>
    <w:rsid w:val="00C05DD8"/>
    <w:rsid w:val="00C07CFA"/>
    <w:rsid w:val="00C113B8"/>
    <w:rsid w:val="00C12032"/>
    <w:rsid w:val="00C122E6"/>
    <w:rsid w:val="00C14BAE"/>
    <w:rsid w:val="00C15EDA"/>
    <w:rsid w:val="00C16C45"/>
    <w:rsid w:val="00C171F4"/>
    <w:rsid w:val="00C176DB"/>
    <w:rsid w:val="00C17C5E"/>
    <w:rsid w:val="00C2137B"/>
    <w:rsid w:val="00C22EB2"/>
    <w:rsid w:val="00C23A2E"/>
    <w:rsid w:val="00C306A1"/>
    <w:rsid w:val="00C30EA5"/>
    <w:rsid w:val="00C33235"/>
    <w:rsid w:val="00C33CD9"/>
    <w:rsid w:val="00C368DB"/>
    <w:rsid w:val="00C412B5"/>
    <w:rsid w:val="00C41425"/>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33C"/>
    <w:rsid w:val="00C81B1B"/>
    <w:rsid w:val="00C85CC6"/>
    <w:rsid w:val="00C866BB"/>
    <w:rsid w:val="00C8765A"/>
    <w:rsid w:val="00C92A8D"/>
    <w:rsid w:val="00C93CC2"/>
    <w:rsid w:val="00C9698A"/>
    <w:rsid w:val="00C9776A"/>
    <w:rsid w:val="00CA47F3"/>
    <w:rsid w:val="00CA5C48"/>
    <w:rsid w:val="00CA7B7D"/>
    <w:rsid w:val="00CA7DBE"/>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47A4"/>
    <w:rsid w:val="00CE51AC"/>
    <w:rsid w:val="00CE6A17"/>
    <w:rsid w:val="00CF2DF4"/>
    <w:rsid w:val="00CF38EF"/>
    <w:rsid w:val="00D0416D"/>
    <w:rsid w:val="00D05587"/>
    <w:rsid w:val="00D06180"/>
    <w:rsid w:val="00D06AB0"/>
    <w:rsid w:val="00D13242"/>
    <w:rsid w:val="00D168E6"/>
    <w:rsid w:val="00D172CC"/>
    <w:rsid w:val="00D20E63"/>
    <w:rsid w:val="00D24AC1"/>
    <w:rsid w:val="00D27EE3"/>
    <w:rsid w:val="00D32D09"/>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157"/>
    <w:rsid w:val="00D91839"/>
    <w:rsid w:val="00D930BC"/>
    <w:rsid w:val="00D959B1"/>
    <w:rsid w:val="00D97E89"/>
    <w:rsid w:val="00DA04FC"/>
    <w:rsid w:val="00DA0ACE"/>
    <w:rsid w:val="00DA45D5"/>
    <w:rsid w:val="00DA6D52"/>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4454"/>
    <w:rsid w:val="00DE59B1"/>
    <w:rsid w:val="00DE6348"/>
    <w:rsid w:val="00DE7156"/>
    <w:rsid w:val="00DF0E61"/>
    <w:rsid w:val="00DF47CD"/>
    <w:rsid w:val="00DF638E"/>
    <w:rsid w:val="00DF67FE"/>
    <w:rsid w:val="00E003BE"/>
    <w:rsid w:val="00E0063D"/>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32B"/>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D19A6"/>
    <w:rsid w:val="00ED3AF1"/>
    <w:rsid w:val="00ED66DD"/>
    <w:rsid w:val="00ED7159"/>
    <w:rsid w:val="00EE3137"/>
    <w:rsid w:val="00EE3DFC"/>
    <w:rsid w:val="00EE763D"/>
    <w:rsid w:val="00EE78AA"/>
    <w:rsid w:val="00EF0B91"/>
    <w:rsid w:val="00EF2088"/>
    <w:rsid w:val="00EF269D"/>
    <w:rsid w:val="00EF44A7"/>
    <w:rsid w:val="00EF5684"/>
    <w:rsid w:val="00EF5849"/>
    <w:rsid w:val="00EF5855"/>
    <w:rsid w:val="00F0068F"/>
    <w:rsid w:val="00F007AA"/>
    <w:rsid w:val="00F00931"/>
    <w:rsid w:val="00F0108B"/>
    <w:rsid w:val="00F02033"/>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5FA3"/>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179DB"/>
  <w15:docId w15:val="{4CC87B37-E4B8-4D74-B0B4-4729E8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7382F"/>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7382F"/>
    <w:rPr>
      <w:color w:val="0000FF"/>
      <w:u w:val="single"/>
    </w:rPr>
  </w:style>
  <w:style w:type="paragraph" w:styleId="a4">
    <w:name w:val="header"/>
    <w:basedOn w:val="a"/>
    <w:rsid w:val="0027566B"/>
    <w:pPr>
      <w:tabs>
        <w:tab w:val="center" w:pos="4320"/>
        <w:tab w:val="right" w:pos="8640"/>
      </w:tabs>
    </w:pPr>
  </w:style>
  <w:style w:type="paragraph" w:styleId="a5">
    <w:name w:val="footer"/>
    <w:basedOn w:val="a"/>
    <w:link w:val="a6"/>
    <w:uiPriority w:val="99"/>
    <w:rsid w:val="0027566B"/>
    <w:pPr>
      <w:tabs>
        <w:tab w:val="center" w:pos="4320"/>
        <w:tab w:val="right" w:pos="8640"/>
      </w:tabs>
    </w:pPr>
  </w:style>
  <w:style w:type="character" w:styleId="a7">
    <w:name w:val="page number"/>
    <w:basedOn w:val="a0"/>
    <w:rsid w:val="00C54243"/>
  </w:style>
  <w:style w:type="table" w:styleId="a8">
    <w:name w:val="Table Grid"/>
    <w:basedOn w:val="a1"/>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7744F"/>
    <w:pPr>
      <w:ind w:left="720"/>
      <w:contextualSpacing/>
    </w:pPr>
  </w:style>
  <w:style w:type="paragraph" w:styleId="aa">
    <w:name w:val="Balloon Text"/>
    <w:basedOn w:val="a"/>
    <w:link w:val="ab"/>
    <w:rsid w:val="009A78F1"/>
    <w:rPr>
      <w:rFonts w:ascii="Tahoma" w:hAnsi="Tahoma" w:cs="Tahoma"/>
      <w:sz w:val="16"/>
      <w:szCs w:val="16"/>
    </w:rPr>
  </w:style>
  <w:style w:type="character" w:customStyle="1" w:styleId="ab">
    <w:name w:val="批注框文本 字符"/>
    <w:basedOn w:val="a0"/>
    <w:link w:val="aa"/>
    <w:rsid w:val="009A78F1"/>
    <w:rPr>
      <w:rFonts w:ascii="Tahoma" w:hAnsi="Tahoma" w:cs="Tahoma"/>
      <w:sz w:val="16"/>
      <w:szCs w:val="16"/>
      <w:lang w:eastAsia="en-US"/>
    </w:rPr>
  </w:style>
  <w:style w:type="character" w:customStyle="1" w:styleId="a6">
    <w:name w:val="页脚 字符"/>
    <w:basedOn w:val="a0"/>
    <w:link w:val="a5"/>
    <w:uiPriority w:val="99"/>
    <w:rsid w:val="00BE2BC3"/>
    <w:rPr>
      <w:sz w:val="24"/>
      <w:szCs w:val="24"/>
      <w:lang w:eastAsia="en-US"/>
    </w:rPr>
  </w:style>
  <w:style w:type="paragraph" w:styleId="ac">
    <w:name w:val="footnote text"/>
    <w:basedOn w:val="a"/>
    <w:link w:val="ad"/>
    <w:semiHidden/>
    <w:unhideWhenUsed/>
    <w:rsid w:val="00BE2BC3"/>
    <w:rPr>
      <w:sz w:val="20"/>
      <w:szCs w:val="20"/>
    </w:rPr>
  </w:style>
  <w:style w:type="character" w:customStyle="1" w:styleId="ad">
    <w:name w:val="脚注文本 字符"/>
    <w:basedOn w:val="a0"/>
    <w:link w:val="ac"/>
    <w:semiHidden/>
    <w:rsid w:val="00BE2BC3"/>
    <w:rPr>
      <w:lang w:eastAsia="en-US"/>
    </w:rPr>
  </w:style>
  <w:style w:type="character" w:styleId="ae">
    <w:name w:val="footnote reference"/>
    <w:basedOn w:val="a0"/>
    <w:semiHidden/>
    <w:unhideWhenUsed/>
    <w:rsid w:val="00BE2BC3"/>
    <w:rPr>
      <w:vertAlign w:val="superscript"/>
    </w:rPr>
  </w:style>
  <w:style w:type="paragraph" w:styleId="af">
    <w:name w:val="Normal (Web)"/>
    <w:basedOn w:val="a"/>
    <w:uiPriority w:val="99"/>
    <w:unhideWhenUsed/>
    <w:rsid w:val="00C7092E"/>
    <w:pPr>
      <w:spacing w:before="100" w:beforeAutospacing="1" w:after="100" w:afterAutospacing="1"/>
    </w:pPr>
    <w:rPr>
      <w:lang w:eastAsia="zh-TW"/>
    </w:rPr>
  </w:style>
  <w:style w:type="character" w:styleId="af0">
    <w:name w:val="Placeholder Text"/>
    <w:basedOn w:val="a0"/>
    <w:uiPriority w:val="99"/>
    <w:semiHidden/>
    <w:rsid w:val="005060CD"/>
    <w:rPr>
      <w:color w:val="808080"/>
    </w:rPr>
  </w:style>
  <w:style w:type="character" w:customStyle="1" w:styleId="apple-converted-space">
    <w:name w:val="apple-converted-space"/>
    <w:basedOn w:val="a0"/>
    <w:rsid w:val="000E6A61"/>
  </w:style>
  <w:style w:type="character" w:customStyle="1" w:styleId="t-lc">
    <w:name w:val="t-lc"/>
    <w:basedOn w:val="a0"/>
    <w:rsid w:val="000E6A61"/>
  </w:style>
  <w:style w:type="character" w:styleId="HTML">
    <w:name w:val="HTML Code"/>
    <w:basedOn w:val="a0"/>
    <w:uiPriority w:val="99"/>
    <w:semiHidden/>
    <w:unhideWhenUsed/>
    <w:rsid w:val="000E6A6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1">
    <w:name w:val="HTML 预设格式 字符"/>
    <w:basedOn w:val="a0"/>
    <w:link w:val="HTML0"/>
    <w:uiPriority w:val="99"/>
    <w:semiHidden/>
    <w:rsid w:val="00A133E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w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C6D4CB-45E0-6C47-B605-821DE748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Xiaoxing Yan</cp:lastModifiedBy>
  <cp:revision>38</cp:revision>
  <cp:lastPrinted>2015-12-06T19:26:00Z</cp:lastPrinted>
  <dcterms:created xsi:type="dcterms:W3CDTF">2016-03-11T01:02:00Z</dcterms:created>
  <dcterms:modified xsi:type="dcterms:W3CDTF">2018-04-07T20:45:00Z</dcterms:modified>
</cp:coreProperties>
</file>